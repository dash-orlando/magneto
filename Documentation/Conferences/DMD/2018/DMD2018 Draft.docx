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681A2" w14:textId="6C32E961" w:rsidR="00CF3730" w:rsidRPr="00CC504C" w:rsidRDefault="003A1755" w:rsidP="00CC504C">
      <w:pPr>
        <w:pStyle w:val="NoSpacing"/>
        <w:rPr>
          <w:rFonts w:ascii="Times New Roman" w:hAnsi="Times New Roman"/>
          <w:b/>
          <w:sz w:val="28"/>
          <w:szCs w:val="28"/>
        </w:rPr>
      </w:pPr>
      <w:commentRangeStart w:id="0"/>
      <w:r w:rsidRPr="00CC504C">
        <w:rPr>
          <w:rFonts w:ascii="Times New Roman" w:hAnsi="Times New Roman"/>
          <w:b/>
          <w:sz w:val="28"/>
          <w:szCs w:val="28"/>
        </w:rPr>
        <w:t>Real-Time</w:t>
      </w:r>
      <w:r w:rsidR="006A32BF" w:rsidRPr="00CC504C">
        <w:rPr>
          <w:rFonts w:ascii="Times New Roman" w:hAnsi="Times New Roman"/>
          <w:b/>
          <w:sz w:val="28"/>
          <w:szCs w:val="28"/>
        </w:rPr>
        <w:t>, Non-Contacting</w:t>
      </w:r>
      <w:r w:rsidR="00417002" w:rsidRPr="00CC504C">
        <w:rPr>
          <w:rFonts w:ascii="Times New Roman" w:hAnsi="Times New Roman"/>
          <w:b/>
          <w:sz w:val="28"/>
          <w:szCs w:val="28"/>
        </w:rPr>
        <w:t xml:space="preserve"> Position Tracking of </w:t>
      </w:r>
      <w:r w:rsidR="007020E6" w:rsidRPr="00CC504C">
        <w:rPr>
          <w:rFonts w:ascii="Times New Roman" w:hAnsi="Times New Roman"/>
          <w:b/>
          <w:sz w:val="28"/>
          <w:szCs w:val="28"/>
        </w:rPr>
        <w:t>Medical Devices</w:t>
      </w:r>
      <w:r w:rsidR="006A32BF" w:rsidRPr="00CC504C">
        <w:rPr>
          <w:rFonts w:ascii="Times New Roman" w:hAnsi="Times New Roman"/>
          <w:b/>
          <w:sz w:val="28"/>
          <w:szCs w:val="28"/>
        </w:rPr>
        <w:t xml:space="preserve"> and Surgical Tools through the</w:t>
      </w:r>
      <w:r w:rsidR="007020E6" w:rsidRPr="00CC504C">
        <w:rPr>
          <w:rFonts w:ascii="Times New Roman" w:hAnsi="Times New Roman"/>
          <w:b/>
          <w:sz w:val="28"/>
          <w:szCs w:val="28"/>
        </w:rPr>
        <w:t xml:space="preserve"> A</w:t>
      </w:r>
      <w:r w:rsidRPr="00CC504C">
        <w:rPr>
          <w:rFonts w:ascii="Times New Roman" w:hAnsi="Times New Roman"/>
          <w:b/>
          <w:sz w:val="28"/>
          <w:szCs w:val="28"/>
        </w:rPr>
        <w:t>naly</w:t>
      </w:r>
      <w:r w:rsidR="006A32BF" w:rsidRPr="00CC504C">
        <w:rPr>
          <w:rFonts w:ascii="Times New Roman" w:hAnsi="Times New Roman"/>
          <w:b/>
          <w:sz w:val="28"/>
          <w:szCs w:val="28"/>
        </w:rPr>
        <w:t>sis</w:t>
      </w:r>
      <w:r w:rsidRPr="00CC504C">
        <w:rPr>
          <w:rFonts w:ascii="Times New Roman" w:hAnsi="Times New Roman"/>
          <w:b/>
          <w:sz w:val="28"/>
          <w:szCs w:val="28"/>
        </w:rPr>
        <w:t xml:space="preserve"> </w:t>
      </w:r>
      <w:r w:rsidR="006A32BF" w:rsidRPr="00CC504C">
        <w:rPr>
          <w:rFonts w:ascii="Times New Roman" w:hAnsi="Times New Roman"/>
          <w:b/>
          <w:sz w:val="28"/>
          <w:szCs w:val="28"/>
        </w:rPr>
        <w:t xml:space="preserve">of </w:t>
      </w:r>
      <w:r w:rsidRPr="00CC504C">
        <w:rPr>
          <w:rFonts w:ascii="Times New Roman" w:hAnsi="Times New Roman"/>
          <w:b/>
          <w:sz w:val="28"/>
          <w:szCs w:val="28"/>
        </w:rPr>
        <w:t xml:space="preserve">Magnetic Field </w:t>
      </w:r>
      <w:r w:rsidR="00CC504C">
        <w:rPr>
          <w:rFonts w:ascii="Times New Roman" w:hAnsi="Times New Roman"/>
          <w:b/>
          <w:sz w:val="28"/>
          <w:szCs w:val="28"/>
        </w:rPr>
        <w:t>D</w:t>
      </w:r>
      <w:r w:rsidR="006A32BF" w:rsidRPr="00CC504C">
        <w:rPr>
          <w:rFonts w:ascii="Times New Roman" w:hAnsi="Times New Roman"/>
          <w:b/>
          <w:sz w:val="28"/>
          <w:szCs w:val="28"/>
        </w:rPr>
        <w:t>isturbances</w:t>
      </w:r>
      <w:commentRangeEnd w:id="0"/>
      <w:r w:rsidR="006A32BF" w:rsidRPr="00CC504C">
        <w:rPr>
          <w:rStyle w:val="CommentReference"/>
          <w:rFonts w:ascii="Times New Roman" w:hAnsi="Times New Roman"/>
          <w:b/>
          <w:sz w:val="28"/>
          <w:szCs w:val="28"/>
        </w:rPr>
        <w:commentReference w:id="0"/>
      </w:r>
    </w:p>
    <w:p w14:paraId="5487C532" w14:textId="77777777" w:rsidR="00CF3730" w:rsidRPr="00AF16EC" w:rsidRDefault="00CF3730" w:rsidP="00CC504C">
      <w:pPr>
        <w:pStyle w:val="NoSpacing"/>
      </w:pPr>
    </w:p>
    <w:p w14:paraId="77A4E27B" w14:textId="77777777" w:rsidR="00EB2402" w:rsidRPr="006972F5" w:rsidRDefault="003A1755" w:rsidP="00CC504C">
      <w:pPr>
        <w:pStyle w:val="NoSpacing"/>
        <w:rPr>
          <w:vertAlign w:val="superscript"/>
          <w:lang w:val="de-DE"/>
        </w:rPr>
      </w:pPr>
      <w:r w:rsidRPr="006972F5">
        <w:rPr>
          <w:lang w:val="de-DE"/>
        </w:rPr>
        <w:t>Mohammad Odeh</w:t>
      </w:r>
      <w:r w:rsidRPr="006972F5">
        <w:rPr>
          <w:vertAlign w:val="superscript"/>
          <w:lang w:val="de-DE"/>
        </w:rPr>
        <w:t>1</w:t>
      </w:r>
    </w:p>
    <w:p w14:paraId="0B9193C1" w14:textId="77777777" w:rsidR="00CF3730" w:rsidRPr="006972F5" w:rsidRDefault="003A1755" w:rsidP="00CC504C">
      <w:pPr>
        <w:pStyle w:val="NoSpacing"/>
        <w:rPr>
          <w:vertAlign w:val="superscript"/>
          <w:lang w:val="de-DE"/>
        </w:rPr>
      </w:pPr>
      <w:r w:rsidRPr="006972F5">
        <w:rPr>
          <w:lang w:val="de-DE"/>
        </w:rPr>
        <w:t>Edward Daniel Nichols</w:t>
      </w:r>
      <w:r w:rsidRPr="006972F5">
        <w:rPr>
          <w:vertAlign w:val="superscript"/>
          <w:lang w:val="de-DE"/>
        </w:rPr>
        <w:t>1</w:t>
      </w:r>
    </w:p>
    <w:p w14:paraId="6ADE0B62" w14:textId="77777777" w:rsidR="003A1755" w:rsidRPr="006972F5" w:rsidRDefault="003A1755" w:rsidP="00CC504C">
      <w:pPr>
        <w:pStyle w:val="NoSpacing"/>
        <w:rPr>
          <w:vertAlign w:val="superscript"/>
          <w:lang w:val="de-DE"/>
        </w:rPr>
      </w:pPr>
      <w:r w:rsidRPr="006972F5">
        <w:rPr>
          <w:lang w:val="de-DE"/>
        </w:rPr>
        <w:t>Fluvio Lobo</w:t>
      </w:r>
      <w:r w:rsidRPr="006972F5">
        <w:rPr>
          <w:vertAlign w:val="superscript"/>
          <w:lang w:val="de-DE"/>
        </w:rPr>
        <w:t>1</w:t>
      </w:r>
    </w:p>
    <w:p w14:paraId="63679840" w14:textId="77777777" w:rsidR="003A1755" w:rsidRPr="003A1755" w:rsidRDefault="003A1755" w:rsidP="00CC504C">
      <w:pPr>
        <w:pStyle w:val="NoSpacing"/>
        <w:rPr>
          <w:vertAlign w:val="superscript"/>
        </w:rPr>
      </w:pPr>
      <w:r>
        <w:t>Jack Stubbs</w:t>
      </w:r>
      <w:r w:rsidR="00CF3730" w:rsidRPr="00E670AE">
        <w:rPr>
          <w:vertAlign w:val="superscript"/>
        </w:rPr>
        <w:t>1</w:t>
      </w:r>
    </w:p>
    <w:p w14:paraId="1848AD96" w14:textId="77777777" w:rsidR="00CF3730" w:rsidRPr="00C660D8" w:rsidRDefault="00CF3730" w:rsidP="00CC504C">
      <w:pPr>
        <w:pStyle w:val="NoSpacing"/>
      </w:pPr>
    </w:p>
    <w:p w14:paraId="7F611C5E" w14:textId="67707291" w:rsidR="00CF3730" w:rsidRPr="0040295A" w:rsidRDefault="003A1755" w:rsidP="00CC504C">
      <w:pPr>
        <w:pStyle w:val="NoSpacing"/>
      </w:pPr>
      <w:r>
        <w:t xml:space="preserve">Institute for Simulation and Training, </w:t>
      </w:r>
      <w:r w:rsidR="0040295A">
        <w:t xml:space="preserve">Center for Applied Research, </w:t>
      </w:r>
      <w:r>
        <w:t>University of Central Florida</w:t>
      </w:r>
      <w:r w:rsidR="00CF3730" w:rsidRPr="00E670AE">
        <w:rPr>
          <w:vertAlign w:val="superscript"/>
        </w:rPr>
        <w:t>1</w:t>
      </w:r>
    </w:p>
    <w:p w14:paraId="4B8A4D37" w14:textId="77777777" w:rsidR="00F92053" w:rsidRDefault="00F92053" w:rsidP="00CC504C">
      <w:pPr>
        <w:pStyle w:val="NoSpacing"/>
        <w:rPr>
          <w:vertAlign w:val="superscript"/>
        </w:rPr>
      </w:pPr>
    </w:p>
    <w:p w14:paraId="13C1159E" w14:textId="77777777" w:rsidR="00F92053" w:rsidRPr="00F92053" w:rsidRDefault="00F92053" w:rsidP="00CC504C">
      <w:pPr>
        <w:pStyle w:val="NoSpacing"/>
      </w:pPr>
      <w:r>
        <w:rPr>
          <w:vertAlign w:val="superscript"/>
        </w:rPr>
        <w:t>RED, BOLD, ITALICS</w:t>
      </w:r>
      <w:r w:rsidRPr="00F92053">
        <w:rPr>
          <w:vertAlign w:val="superscript"/>
        </w:rPr>
        <w:t>*</w:t>
      </w:r>
      <w:r>
        <w:rPr>
          <w:vertAlign w:val="superscript"/>
        </w:rPr>
        <w:t xml:space="preserve"> </w:t>
      </w:r>
      <w:r>
        <w:t>Need</w:t>
      </w:r>
      <w:r w:rsidRPr="00F92053">
        <w:t xml:space="preserve"> to be reviewed,</w:t>
      </w:r>
      <w:r>
        <w:t xml:space="preserve"> double-checked</w:t>
      </w:r>
      <w:r w:rsidRPr="00F92053">
        <w:t xml:space="preserve"> for accuracy, or updated as the system progresses.</w:t>
      </w:r>
    </w:p>
    <w:p w14:paraId="716711AE" w14:textId="77777777" w:rsidR="00CF3730" w:rsidRPr="00AF16EC" w:rsidRDefault="00CF3730" w:rsidP="00CC504C">
      <w:pPr>
        <w:pStyle w:val="Heading1"/>
      </w:pPr>
      <w:r w:rsidRPr="00AF16EC">
        <w:t xml:space="preserve">1 </w:t>
      </w:r>
      <w:r w:rsidRPr="00C660D8">
        <w:t>Background</w:t>
      </w:r>
    </w:p>
    <w:p w14:paraId="1A1E44C3" w14:textId="29B3FDEA" w:rsidR="008E366E" w:rsidRDefault="001F2BBA" w:rsidP="00CC504C">
      <w:pPr>
        <w:pStyle w:val="NoSpacing"/>
      </w:pPr>
      <w:r>
        <w:tab/>
      </w:r>
      <w:r w:rsidRPr="004F4CDC">
        <w:t>As the demand for increasingly advanced invasive medical procedures rises with the average age of the population, it also becomes increasingly compelling to facilitate and extend the spatial awareness and dexterity of surgeons, both human and robotic.</w:t>
      </w:r>
      <w:r w:rsidR="008E366E" w:rsidRPr="004F4CDC">
        <w:t xml:space="preserve"> </w:t>
      </w:r>
      <w:r w:rsidR="000648A1" w:rsidRPr="004F4CDC">
        <w:t xml:space="preserve">One may accomplish this by tracking an object digitally and representing its </w:t>
      </w:r>
      <w:r w:rsidR="00892C47">
        <w:t xml:space="preserve">form and </w:t>
      </w:r>
      <w:r w:rsidR="000648A1" w:rsidRPr="004F4CDC">
        <w:t>motion in a</w:t>
      </w:r>
      <w:r w:rsidR="00727587">
        <w:t xml:space="preserve"> close</w:t>
      </w:r>
      <w:r w:rsidR="000648A1" w:rsidRPr="004F4CDC">
        <w:t xml:space="preserve"> virtual </w:t>
      </w:r>
      <w:r w:rsidR="00892C47">
        <w:t>model of the area around an incision</w:t>
      </w:r>
      <w:r w:rsidR="00727587">
        <w:t>, such as through an augmented reality platform</w:t>
      </w:r>
      <w:r w:rsidR="000648A1" w:rsidRPr="004F4CDC">
        <w:t xml:space="preserve">. </w:t>
      </w:r>
      <w:r w:rsidRPr="004F4CDC">
        <w:t>Several g</w:t>
      </w:r>
      <w:r w:rsidR="00A23D61" w:rsidRPr="004F4CDC">
        <w:t>roups across</w:t>
      </w:r>
      <w:r w:rsidRPr="004F4CDC">
        <w:t xml:space="preserve"> a diverse range of</w:t>
      </w:r>
      <w:r w:rsidR="00A23D61" w:rsidRPr="004F4CDC">
        <w:t xml:space="preserve"> academia and industry have compe</w:t>
      </w:r>
      <w:r w:rsidR="00892C47">
        <w:t>ted to develop marginal improvements to</w:t>
      </w:r>
      <w:r w:rsidR="00A23D61" w:rsidRPr="004F4CDC">
        <w:t xml:space="preserve"> methods of digitally </w:t>
      </w:r>
      <w:r w:rsidRPr="004F4CDC">
        <w:t xml:space="preserve">tracking </w:t>
      </w:r>
      <w:r w:rsidR="00A23D61" w:rsidRPr="004F4CDC">
        <w:t>objects</w:t>
      </w:r>
      <w:r w:rsidR="00792858" w:rsidRPr="004F4CDC">
        <w:t xml:space="preserve"> </w:t>
      </w:r>
      <w:r w:rsidR="00892C47">
        <w:t>[</w:t>
      </w:r>
      <w:r w:rsidR="00CB09EC">
        <w:t xml:space="preserve">1, </w:t>
      </w:r>
      <w:r w:rsidR="00892C47">
        <w:t>3</w:t>
      </w:r>
      <w:r w:rsidR="00CB09EC">
        <w:t>, 5, and 6</w:t>
      </w:r>
      <w:r w:rsidR="00892C47">
        <w:t>]</w:t>
      </w:r>
      <w:r w:rsidR="00A23D61" w:rsidRPr="004F4CDC">
        <w:t xml:space="preserve">. In the entertainment industry in particular, object </w:t>
      </w:r>
      <w:r w:rsidR="008E366E" w:rsidRPr="004F4CDC">
        <w:t>tracking is a fundamental way of</w:t>
      </w:r>
      <w:r w:rsidR="00A23D61" w:rsidRPr="004F4CDC">
        <w:t xml:space="preserve"> bring</w:t>
      </w:r>
      <w:r w:rsidR="008E366E" w:rsidRPr="004F4CDC">
        <w:t>ing</w:t>
      </w:r>
      <w:r w:rsidR="004F4CDC" w:rsidRPr="004F4CDC">
        <w:t xml:space="preserve"> </w:t>
      </w:r>
      <w:r w:rsidR="00A23D61" w:rsidRPr="004F4CDC">
        <w:t>life</w:t>
      </w:r>
      <w:r w:rsidR="004F4CDC" w:rsidRPr="004F4CDC">
        <w:t>-like</w:t>
      </w:r>
      <w:r w:rsidR="008E366E" w:rsidRPr="004F4CDC">
        <w:t xml:space="preserve"> motion to an object represented in virtual</w:t>
      </w:r>
      <w:r w:rsidR="00A23D61" w:rsidRPr="004F4CDC">
        <w:t xml:space="preserve"> space.</w:t>
      </w:r>
      <w:r w:rsidRPr="004F4CDC">
        <w:t xml:space="preserve"> The generally accepted appro</w:t>
      </w:r>
      <w:r w:rsidR="003C254E">
        <w:t>ach is to use expansive, multi-camera</w:t>
      </w:r>
      <w:r w:rsidRPr="004F4CDC">
        <w:t xml:space="preserve"> computer vision (CV) systems to yield real-time tracking</w:t>
      </w:r>
      <w:r w:rsidR="00014A2E">
        <w:t xml:space="preserve"> </w:t>
      </w:r>
      <w:r w:rsidR="00014A2E" w:rsidRPr="00014A2E">
        <w:t>[</w:t>
      </w:r>
      <w:r w:rsidR="00014A2E">
        <w:t>4</w:t>
      </w:r>
      <w:r w:rsidR="00014A2E" w:rsidRPr="00014A2E">
        <w:t>]</w:t>
      </w:r>
      <w:r w:rsidRPr="004F4CDC">
        <w:t>.</w:t>
      </w:r>
      <w:r w:rsidR="008E366E" w:rsidRPr="004F4CDC">
        <w:t xml:space="preserve"> </w:t>
      </w:r>
      <w:r w:rsidRPr="004F4CDC">
        <w:t xml:space="preserve">However, this approach is not </w:t>
      </w:r>
      <w:r w:rsidR="000648A1" w:rsidRPr="004F4CDC">
        <w:t>suited for medical applications; CV is limited by a strict field of view.</w:t>
      </w:r>
      <w:r w:rsidR="00792858" w:rsidRPr="004F4CDC">
        <w:t xml:space="preserve"> </w:t>
      </w:r>
      <w:r w:rsidR="000648A1" w:rsidRPr="004F4CDC">
        <w:t>Accurately t</w:t>
      </w:r>
      <w:r w:rsidR="00727587">
        <w:t xml:space="preserve">racking </w:t>
      </w:r>
      <w:r w:rsidR="008E366E" w:rsidRPr="004F4CDC">
        <w:t xml:space="preserve">surgical instruments inside of organic tissues </w:t>
      </w:r>
      <w:r w:rsidR="000648A1" w:rsidRPr="004F4CDC">
        <w:t>must then be done another way.</w:t>
      </w:r>
    </w:p>
    <w:p w14:paraId="720E89E1" w14:textId="77777777" w:rsidR="00CA03FD" w:rsidRPr="004F4CDC" w:rsidRDefault="00CA03FD" w:rsidP="00CC504C">
      <w:pPr>
        <w:pStyle w:val="NoSpacing"/>
      </w:pPr>
    </w:p>
    <w:p w14:paraId="1640ACC2" w14:textId="089CAC58" w:rsidR="000648A1" w:rsidRPr="004F4CDC" w:rsidRDefault="00792858" w:rsidP="00CC504C">
      <w:pPr>
        <w:pStyle w:val="NoSpacing"/>
      </w:pPr>
      <w:r w:rsidRPr="004F4CDC">
        <w:tab/>
        <w:t>Of the</w:t>
      </w:r>
      <w:r w:rsidR="00014A2E">
        <w:t xml:space="preserve"> methods investigated by others []</w:t>
      </w:r>
      <w:r w:rsidR="001342CD">
        <w:t>,</w:t>
      </w:r>
      <w:r w:rsidRPr="004F4CDC">
        <w:t xml:space="preserve"> </w:t>
      </w:r>
      <w:r w:rsidR="001342CD">
        <w:t xml:space="preserve">none are as applicable in a </w:t>
      </w:r>
      <w:r w:rsidRPr="004F4CDC">
        <w:t xml:space="preserve">medical context as magnetic field sensing. </w:t>
      </w:r>
      <w:r w:rsidR="00E64AFF" w:rsidRPr="004F4CDC">
        <w:t>Human tissues are permeable to magnetic flux, and magnetic fields are well charac</w:t>
      </w:r>
      <w:r w:rsidR="00830F53" w:rsidRPr="004F4CDC">
        <w:t xml:space="preserve">terized. Upon this </w:t>
      </w:r>
      <w:r w:rsidR="004F4CDC" w:rsidRPr="004F4CDC">
        <w:t>motivation</w:t>
      </w:r>
      <w:r w:rsidR="00F63C03">
        <w:t>, we have constructed an inexpensive</w:t>
      </w:r>
      <w:r w:rsidR="00830F53" w:rsidRPr="004F4CDC">
        <w:t xml:space="preserve"> device </w:t>
      </w:r>
      <w:r w:rsidR="00F63C03">
        <w:t xml:space="preserve">from off-the-shelf parts </w:t>
      </w:r>
      <w:r w:rsidR="00830F53" w:rsidRPr="004F4CDC">
        <w:t>that enables the tracking of</w:t>
      </w:r>
      <w:r w:rsidR="00870CB0">
        <w:t xml:space="preserve"> a permanent magnet on a</w:t>
      </w:r>
      <w:r w:rsidR="00870CB0">
        <w:rPr>
          <w:b/>
          <w:i/>
          <w:color w:val="FF0000"/>
        </w:rPr>
        <w:t xml:space="preserve"> contoured</w:t>
      </w:r>
      <w:r w:rsidR="00F63C03" w:rsidRPr="00876425">
        <w:rPr>
          <w:b/>
          <w:i/>
          <w:color w:val="FF0000"/>
        </w:rPr>
        <w:t xml:space="preserve"> </w:t>
      </w:r>
      <w:r w:rsidR="00830F53" w:rsidRPr="00876425">
        <w:rPr>
          <w:b/>
          <w:i/>
          <w:color w:val="FF0000"/>
        </w:rPr>
        <w:t>surface</w:t>
      </w:r>
      <w:r w:rsidR="004F4CDC" w:rsidRPr="00876425">
        <w:rPr>
          <w:b/>
          <w:i/>
          <w:color w:val="FF0000"/>
        </w:rPr>
        <w:t xml:space="preserve"> </w:t>
      </w:r>
      <w:r w:rsidR="004F4CDC" w:rsidRPr="00727587">
        <w:t>to serve as a foundation for future work in this field.</w:t>
      </w:r>
    </w:p>
    <w:p w14:paraId="4A303FA1" w14:textId="77777777" w:rsidR="004F4CDC" w:rsidRDefault="00CF3730" w:rsidP="00CC504C">
      <w:pPr>
        <w:pStyle w:val="Heading1"/>
      </w:pPr>
      <w:r>
        <w:t>2 Methods</w:t>
      </w:r>
    </w:p>
    <w:p w14:paraId="4B587367" w14:textId="1F2F3B1B" w:rsidR="0074701E" w:rsidRPr="0074701E" w:rsidRDefault="0074701E" w:rsidP="00CC504C">
      <w:pPr>
        <w:pStyle w:val="Heading2"/>
        <w:pPrChange w:id="1" w:author="Lobo, Fluvio" w:date="2017-10-09T12:58:00Z">
          <w:pPr>
            <w:pStyle w:val="Heading1"/>
          </w:pPr>
        </w:pPrChange>
      </w:pPr>
      <w:r w:rsidRPr="0074701E">
        <w:t xml:space="preserve">2.1 </w:t>
      </w:r>
      <w:r w:rsidR="00E404FB">
        <w:t>Analytical</w:t>
      </w:r>
      <w:r>
        <w:t xml:space="preserve"> </w:t>
      </w:r>
      <w:r w:rsidR="00E404FB">
        <w:t>Foundation</w:t>
      </w:r>
    </w:p>
    <w:p w14:paraId="3805E353" w14:textId="77777777" w:rsidR="004F4CDC" w:rsidRDefault="004F4CDC" w:rsidP="00CC504C">
      <w:pPr>
        <w:pStyle w:val="NoSpacing"/>
      </w:pPr>
      <w:r>
        <w:tab/>
        <w:t>Electrom</w:t>
      </w:r>
      <w:r w:rsidR="00727587">
        <w:t>agnetic fields are</w:t>
      </w:r>
      <w:r w:rsidR="00D33537">
        <w:t xml:space="preserve"> </w:t>
      </w:r>
      <w:r>
        <w:t>characterized by fundamental principles.</w:t>
      </w:r>
      <w:r w:rsidR="00610E59">
        <w:t xml:space="preserve"> Given a</w:t>
      </w:r>
      <w:r w:rsidR="00D47E64">
        <w:t xml:space="preserve"> </w:t>
      </w:r>
      <w:r w:rsidR="00727587">
        <w:t xml:space="preserve">classic </w:t>
      </w:r>
      <w:r w:rsidR="00D47E64">
        <w:t>magnetic dipole</w:t>
      </w:r>
      <w:r w:rsidR="001342CD">
        <w:t xml:space="preserve"> centered at the origin</w:t>
      </w:r>
      <w:r w:rsidR="00D47E64">
        <w:t xml:space="preserve">, </w:t>
      </w:r>
      <w:r w:rsidR="00610E59">
        <w:t xml:space="preserve">its magnetic induction </w:t>
      </w:r>
      <w:r w:rsidR="008B6BD5">
        <w:t>can be expressed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D33537" w14:paraId="67493E76" w14:textId="77777777" w:rsidTr="008842CB">
        <w:trPr>
          <w:trHeight w:val="576"/>
        </w:trPr>
        <w:tc>
          <w:tcPr>
            <w:tcW w:w="4032" w:type="dxa"/>
            <w:vAlign w:val="center"/>
          </w:tcPr>
          <w:p w14:paraId="54EEA6D7" w14:textId="77777777" w:rsidR="00D33537" w:rsidRPr="0074701E" w:rsidRDefault="00A000AE" w:rsidP="00CC504C">
            <w:pPr>
              <w:pStyle w:val="NoSpacing"/>
            </w:pPr>
            <m:oMathPara>
              <m:oMathParaPr>
                <m:jc m:val="left"/>
              </m:oMathParaPr>
              <m:oMath>
                <m:acc>
                  <m:accPr>
                    <m:chr m:val="⃗"/>
                    <m:ctrlPr>
                      <w:rPr>
                        <w:rFonts w:ascii="Cambria Math" w:hAnsi="Cambria Math"/>
                        <w:b/>
                      </w:rPr>
                    </m:ctrlPr>
                  </m:accPr>
                  <m:e>
                    <m:r>
                      <m:rPr>
                        <m:sty m:val="b"/>
                      </m:rPr>
                      <w:rPr>
                        <w:rFonts w:ascii="Cambria Math" w:hAnsi="Cambria Math"/>
                      </w:rPr>
                      <m:t>B</m:t>
                    </m:r>
                  </m:e>
                </m:acc>
                <m:r>
                  <m:rPr>
                    <m:sty m:val="b"/>
                  </m:rPr>
                  <w:rPr>
                    <w:rFonts w:ascii="Cambria Math" w:hAnsi="Cambria Math"/>
                  </w:rPr>
                  <m:t>=</m:t>
                </m:r>
                <m:f>
                  <m:fPr>
                    <m:ctrlPr>
                      <w:rPr>
                        <w:rFonts w:ascii="Cambria Math" w:eastAsia="Calibri" w:hAnsi="Cambria Math"/>
                        <w:b/>
                      </w:rPr>
                    </m:ctrlPr>
                  </m:fPr>
                  <m:num>
                    <m:sSub>
                      <m:sSubPr>
                        <m:ctrlPr>
                          <w:rPr>
                            <w:rFonts w:ascii="Cambria Math" w:eastAsia="Calibri" w:hAnsi="Cambria Math"/>
                          </w:rPr>
                        </m:ctrlPr>
                      </m:sSubPr>
                      <m:e>
                        <m:r>
                          <w:rPr>
                            <w:rFonts w:ascii="Cambria Math" w:hAnsi="Cambria Math"/>
                          </w:rPr>
                          <m:t>μ</m:t>
                        </m:r>
                      </m:e>
                      <m:sub>
                        <m:r>
                          <w:rPr>
                            <w:rFonts w:ascii="Cambria Math" w:hAnsi="Cambria Math"/>
                          </w:rPr>
                          <m:t>0</m:t>
                        </m:r>
                      </m:sub>
                    </m:sSub>
                  </m:num>
                  <m:den>
                    <m:r>
                      <w:rPr>
                        <w:rFonts w:ascii="Cambria Math" w:hAnsi="Cambria Math"/>
                      </w:rPr>
                      <m:t>4π</m:t>
                    </m:r>
                  </m:den>
                </m:f>
                <m:r>
                  <w:rPr>
                    <w:rFonts w:ascii="Cambria Math" w:hAnsi="Cambria Math"/>
                  </w:rPr>
                  <m:t>*</m:t>
                </m:r>
                <m:f>
                  <m:fPr>
                    <m:ctrlPr>
                      <w:rPr>
                        <w:rFonts w:ascii="Cambria Math" w:hAnsi="Cambria Math"/>
                        <w:i/>
                      </w:rPr>
                    </m:ctrlPr>
                  </m:fPr>
                  <m:num>
                    <m:r>
                      <m:rPr>
                        <m:sty m:val="p"/>
                      </m:rPr>
                      <w:rPr>
                        <w:rFonts w:ascii="Cambria Math" w:hAnsi="Cambria Math"/>
                      </w:rPr>
                      <m:t>3</m:t>
                    </m:r>
                    <m:acc>
                      <m:accPr>
                        <m:ctrlPr>
                          <w:rPr>
                            <w:rFonts w:ascii="Cambria Math" w:eastAsia="Calibri" w:hAnsi="Cambria Math"/>
                          </w:rPr>
                        </m:ctrlPr>
                      </m:accPr>
                      <m:e>
                        <m:r>
                          <m:rPr>
                            <m:sty m:val="b"/>
                          </m:rPr>
                          <w:rPr>
                            <w:rFonts w:ascii="Cambria Math" w:hAnsi="Cambria Math"/>
                          </w:rPr>
                          <m:t>r</m:t>
                        </m:r>
                      </m:e>
                    </m:acc>
                    <m:d>
                      <m:dPr>
                        <m:ctrlPr>
                          <w:rPr>
                            <w:rFonts w:ascii="Cambria Math" w:hAnsi="Cambria Math"/>
                          </w:rPr>
                        </m:ctrlPr>
                      </m:dPr>
                      <m:e>
                        <m:r>
                          <m:rPr>
                            <m:sty m:val="p"/>
                          </m:rPr>
                          <w:rPr>
                            <w:rFonts w:ascii="Cambria Math" w:hAnsi="Cambria Math"/>
                          </w:rPr>
                          <m:t xml:space="preserve"> </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r>
                          <m:rPr>
                            <m:sty m:val="p"/>
                          </m:rPr>
                          <w:rPr>
                            <w:rFonts w:ascii="Cambria Math" w:hAnsi="Cambria Math"/>
                          </w:rPr>
                          <m:t>•</m:t>
                        </m:r>
                        <m:acc>
                          <m:accPr>
                            <m:ctrlPr>
                              <w:rPr>
                                <w:rFonts w:ascii="Cambria Math" w:hAnsi="Cambria Math"/>
                              </w:rPr>
                            </m:ctrlPr>
                          </m:accPr>
                          <m:e>
                            <m:r>
                              <m:rPr>
                                <m:sty m:val="b"/>
                              </m:rPr>
                              <w:rPr>
                                <w:rFonts w:ascii="Cambria Math" w:hAnsi="Cambria Math"/>
                              </w:rPr>
                              <m:t>r</m:t>
                            </m:r>
                          </m:e>
                        </m:acc>
                      </m:e>
                    </m:d>
                    <m:r>
                      <m:rPr>
                        <m:sty m:val="p"/>
                      </m:rPr>
                      <w:rPr>
                        <w:rFonts w:ascii="Cambria Math" w:hAnsi="Cambria Math"/>
                      </w:rPr>
                      <m:t>-</m:t>
                    </m:r>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num>
                  <m:den>
                    <m:sSup>
                      <m:sSupPr>
                        <m:ctrlPr>
                          <w:rPr>
                            <w:rFonts w:ascii="Cambria Math" w:hAnsi="Cambria Math"/>
                          </w:rPr>
                        </m:ctrlPr>
                      </m:sSupPr>
                      <m:e>
                        <m:r>
                          <m:rPr>
                            <m:sty m:val="p"/>
                          </m:rPr>
                          <w:rPr>
                            <w:rFonts w:ascii="Cambria Math" w:hAnsi="Cambria Math"/>
                          </w:rPr>
                          <m:t>r</m:t>
                        </m:r>
                      </m:e>
                      <m:sup>
                        <m:r>
                          <m:rPr>
                            <m:sty m:val="p"/>
                          </m:rPr>
                          <w:rPr>
                            <w:rFonts w:ascii="Cambria Math" w:hAnsi="Cambria Math"/>
                          </w:rPr>
                          <m:t>3</m:t>
                        </m:r>
                      </m:sup>
                    </m:sSup>
                  </m:den>
                </m:f>
              </m:oMath>
            </m:oMathPara>
          </w:p>
        </w:tc>
        <w:tc>
          <w:tcPr>
            <w:tcW w:w="432" w:type="dxa"/>
            <w:vAlign w:val="center"/>
          </w:tcPr>
          <w:p w14:paraId="62836F14" w14:textId="77777777" w:rsidR="00D33537" w:rsidRDefault="00D33537" w:rsidP="00CC504C">
            <w:pPr>
              <w:pStyle w:val="NoSpacing"/>
            </w:pPr>
            <w:r>
              <w:t>(1)</w:t>
            </w:r>
          </w:p>
        </w:tc>
      </w:tr>
    </w:tbl>
    <w:p w14:paraId="7FEE19CB" w14:textId="1366E2AA" w:rsidR="008013EB" w:rsidRDefault="00610E59" w:rsidP="00CC504C">
      <w:pPr>
        <w:pStyle w:val="NoSpacing"/>
        <w:rPr>
          <w:ins w:id="2" w:author="Lobo, Fluvio" w:date="2017-10-09T13:50:00Z"/>
        </w:rPr>
      </w:pPr>
      <w:r>
        <w:tab/>
        <w:t>Whereby the relationship is dependent on the orientatio</w:t>
      </w:r>
      <w:r w:rsidR="00417002">
        <w:t>n and</w:t>
      </w:r>
      <w:r>
        <w:t xml:space="preserve"> strength of its magnetic moment</w:t>
      </w:r>
      <w:r w:rsidR="00E75626">
        <w:t xml:space="preserve"> vector</w:t>
      </w:r>
      <w:r w:rsidR="001342CD">
        <w:t xml:space="preserve">, given </w:t>
      </w:r>
      <w:proofErr w:type="gramStart"/>
      <w:r w:rsidR="001342CD">
        <w:t>by</w:t>
      </w:r>
      <w:r w:rsidR="00442779">
        <w:t xml:space="preserve"> </w:t>
      </w:r>
      <w:r w:rsidR="001342CD">
        <w:t xml:space="preserve"> </w:t>
      </w:r>
      <w:proofErr w:type="gramEnd"/>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t>,</w:t>
      </w:r>
      <w:r w:rsidR="00D47E64">
        <w:t xml:space="preserve"> as well as the location of the</w:t>
      </w:r>
      <w:r>
        <w:t xml:space="preserve"> </w:t>
      </w:r>
      <w:r w:rsidR="00D47E64">
        <w:t>arbitrary point of interest with respect to the cente</w:t>
      </w:r>
      <w:r w:rsidR="00E75626">
        <w:t xml:space="preserve">r of the magnet, represented by vector </w:t>
      </w:r>
      <m:oMath>
        <m:acc>
          <m:accPr>
            <m:chr m:val="⃗"/>
            <m:ctrlPr>
              <w:rPr>
                <w:rFonts w:ascii="Cambria Math" w:eastAsia="Calibri" w:hAnsi="Cambria Math"/>
              </w:rPr>
            </m:ctrlPr>
          </m:accPr>
          <m:e>
            <m:r>
              <m:rPr>
                <m:sty m:val="b"/>
              </m:rPr>
              <w:rPr>
                <w:rFonts w:ascii="Cambria Math" w:hAnsi="Cambria Math"/>
              </w:rPr>
              <m:t>r</m:t>
            </m:r>
            <m:r>
              <m:rPr>
                <m:sty m:val="p"/>
              </m:rPr>
              <w:rPr>
                <w:rFonts w:ascii="Cambria Math" w:hAnsi="Cambria Math"/>
              </w:rPr>
              <m:t xml:space="preserve"> </m:t>
            </m:r>
          </m:e>
        </m:acc>
      </m:oMath>
      <w:r w:rsidR="00D47E64">
        <w:t>.</w:t>
      </w:r>
      <w:r>
        <w:t xml:space="preserve"> Equation (1) can be modified to express the strength of the magnetic </w:t>
      </w:r>
      <w:r w:rsidR="00D47E64">
        <w:t xml:space="preserve">field </w:t>
      </w:r>
      <m:oMath>
        <m:acc>
          <m:accPr>
            <m:chr m:val="⃗"/>
            <m:ctrlPr>
              <w:rPr>
                <w:rFonts w:ascii="Cambria Math" w:hAnsi="Cambria Math"/>
                <w:b/>
              </w:rPr>
            </m:ctrlPr>
          </m:accPr>
          <m:e>
            <m:r>
              <m:rPr>
                <m:sty m:val="b"/>
              </m:rPr>
              <w:rPr>
                <w:rFonts w:ascii="Cambria Math" w:hAnsi="Cambria Math"/>
              </w:rPr>
              <m:t>H</m:t>
            </m:r>
          </m:e>
        </m:acc>
      </m:oMath>
      <w:r w:rsidR="00D47E64">
        <w:rPr>
          <w:b/>
        </w:rPr>
        <w:t xml:space="preserve">, </w:t>
      </w:r>
      <w:r w:rsidR="00D47E64">
        <w:t>which is what an observing magnetometer</w:t>
      </w:r>
      <w:r w:rsidR="00E75626">
        <w:t xml:space="preserve"> normal to the level surface of the magnetic field</w:t>
      </w:r>
      <w:r w:rsidR="00D47E64">
        <w:t xml:space="preserve"> would perceive; which may further be broken into a more convenient polar component form</w:t>
      </w:r>
      <w:r w:rsidR="00727587">
        <w:t xml:space="preserve">, given </w:t>
      </w:r>
      <w:r w:rsidR="00870CB0">
        <w:t xml:space="preserve">the </w:t>
      </w:r>
      <w:r w:rsidR="00727587">
        <w:t>intrinsic rotational symmetry</w:t>
      </w:r>
      <w:r w:rsidR="007020E6">
        <w:t xml:space="preserve"> of isofield lines</w:t>
      </w:r>
      <w:r w:rsidR="00727587">
        <w:t xml:space="preserve"> about </w:t>
      </w:r>
      <m:oMath>
        <m:acc>
          <m:accPr>
            <m:chr m:val="⃗"/>
            <m:ctrlPr>
              <w:rPr>
                <w:rFonts w:ascii="Cambria Math" w:eastAsia="Calibri" w:hAnsi="Cambria Math"/>
              </w:rPr>
            </m:ctrlPr>
          </m:accPr>
          <m:e>
            <m:r>
              <m:rPr>
                <m:sty m:val="b"/>
              </m:rPr>
              <w:rPr>
                <w:rFonts w:ascii="Cambria Math" w:hAnsi="Cambria Math"/>
              </w:rPr>
              <m:t>μ</m:t>
            </m:r>
            <m:r>
              <m:rPr>
                <m:sty m:val="p"/>
              </m:rPr>
              <w:rPr>
                <w:rFonts w:ascii="Cambria Math" w:hAnsi="Cambria Math"/>
              </w:rPr>
              <m:t xml:space="preserve"> </m:t>
            </m:r>
          </m:e>
        </m:acc>
      </m:oMath>
      <w:r w:rsidR="00E75626">
        <w:t>.</w:t>
      </w:r>
    </w:p>
    <w:p w14:paraId="783F1E1C" w14:textId="77777777" w:rsidR="00CA03FD" w:rsidRDefault="00CA03FD" w:rsidP="00CC504C">
      <w:pPr>
        <w:pStyle w:val="NoSpacing"/>
      </w:pPr>
    </w:p>
    <w:p w14:paraId="6C607448" w14:textId="6E869658" w:rsidR="00F63C03" w:rsidRDefault="00F63C03" w:rsidP="00CC504C">
      <w:pPr>
        <w:pStyle w:val="NoSpacing"/>
      </w:pPr>
      <w:r>
        <w:tab/>
      </w:r>
      <w:r w:rsidR="001342CD">
        <w:t xml:space="preserve">Based on the work of Chen </w:t>
      </w:r>
      <w:r w:rsidR="001342CD">
        <w:rPr>
          <w:i/>
        </w:rPr>
        <w:t xml:space="preserve">et al </w:t>
      </w:r>
      <w:r w:rsidR="005C4A1B">
        <w:t>[5]</w:t>
      </w:r>
      <w:r w:rsidR="00BB2F15">
        <w:t>, e</w:t>
      </w:r>
      <w:r>
        <w:t>xpressing t</w:t>
      </w:r>
      <w:r w:rsidR="00C002B7">
        <w:t>he location of the center of a</w:t>
      </w:r>
      <w:r>
        <w:t xml:space="preserve"> magnet</w:t>
      </w:r>
      <w:r w:rsidR="00C002B7">
        <w:t xml:space="preserve"> </w:t>
      </w:r>
      <w:r>
        <w:t>with respect to the ma</w:t>
      </w:r>
      <w:r w:rsidR="00C002B7">
        <w:t>gnetic field vectors observed by</w:t>
      </w:r>
      <w:r>
        <w:t xml:space="preserve"> three sensors in predefined r</w:t>
      </w:r>
      <w:r w:rsidR="00CF00A4">
        <w:t>elative positions satisfies a</w:t>
      </w:r>
      <w:r>
        <w:t xml:space="preserve"> system of equations</w:t>
      </w:r>
      <w:r w:rsidR="00C002B7">
        <w:t xml:space="preserve"> when the magnet is in a fixed </w:t>
      </w:r>
      <w:r w:rsidR="00461C5D">
        <w:t xml:space="preserve">North pole </w:t>
      </w:r>
      <w:commentRangeStart w:id="3"/>
      <w:commentRangeStart w:id="4"/>
      <w:r w:rsidR="00C002B7">
        <w:t xml:space="preserve">orientation </w:t>
      </w:r>
      <w:r w:rsidR="00461C5D">
        <w:rPr>
          <w:b/>
          <w:i/>
          <w:color w:val="FF0000"/>
        </w:rPr>
        <w:t>along the sensor’s z</w:t>
      </w:r>
      <w:r w:rsidR="00C002B7" w:rsidRPr="00876425">
        <w:rPr>
          <w:b/>
          <w:i/>
          <w:color w:val="FF0000"/>
        </w:rPr>
        <w:t>-axis</w:t>
      </w:r>
      <w:commentRangeEnd w:id="3"/>
      <w:r w:rsidR="003C1F57">
        <w:rPr>
          <w:rStyle w:val="CommentReference"/>
          <w:rFonts w:ascii="Calibri" w:hAnsi="Calibri"/>
        </w:rPr>
        <w:commentReference w:id="3"/>
      </w:r>
      <w:commentRangeEnd w:id="4"/>
      <w:r w:rsidR="00E404FB">
        <w:rPr>
          <w:rStyle w:val="CommentReference"/>
          <w:rFonts w:ascii="Calibri" w:hAnsi="Calibri"/>
        </w:rPr>
        <w:commentReference w:id="4"/>
      </w:r>
      <w:r>
        <w:t>:</w:t>
      </w:r>
    </w:p>
    <w:p w14:paraId="4B59F1F4" w14:textId="77777777" w:rsidR="00F63C03" w:rsidRDefault="00F63C03" w:rsidP="00CC504C">
      <w:pPr>
        <w:pStyle w:val="NoSpacing"/>
      </w:pP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26"/>
      </w:tblGrid>
      <w:tr w:rsidR="00F63C03" w:rsidRPr="00D33537" w14:paraId="63903705" w14:textId="77777777" w:rsidTr="008842CB">
        <w:trPr>
          <w:trHeight w:val="576"/>
        </w:trPr>
        <w:tc>
          <w:tcPr>
            <w:tcW w:w="4032" w:type="dxa"/>
            <w:vAlign w:val="center"/>
          </w:tcPr>
          <w:p w14:paraId="54A40AF6" w14:textId="1DCC53FB" w:rsidR="00F63C03" w:rsidRPr="00F1099A" w:rsidRDefault="00A000AE" w:rsidP="00CC504C">
            <w:pPr>
              <w:pStyle w:val="NoSpacing"/>
            </w:pPr>
            <m:oMathPara>
              <m:oMathParaPr>
                <m:jc m:val="left"/>
              </m:oMathParaP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r>
                  <m:rPr>
                    <m:sty m:val="p"/>
                  </m:rPr>
                  <w:rPr>
                    <w:rStyle w:val="CommentReference"/>
                    <w:rFonts w:ascii="Cambria Math" w:hAnsi="Cambria Math"/>
                  </w:rPr>
                  <w:commentReference w:id="5"/>
                </m:r>
                <m:r>
                  <m:rPr>
                    <m:sty m:val="b"/>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K</m:t>
                        </m:r>
                        <m:d>
                          <m:dPr>
                            <m:ctrlPr>
                              <w:rPr>
                                <w:rFonts w:ascii="Cambria Math" w:hAnsi="Cambria Math"/>
                              </w:rPr>
                            </m:ctrlPr>
                          </m:dPr>
                          <m:e>
                            <m:r>
                              <m:rPr>
                                <m:sty m:val="p"/>
                              </m:rPr>
                              <w:rPr>
                                <w:rFonts w:ascii="Cambria Math" w:hAnsi="Cambria Math"/>
                              </w:rPr>
                              <m:t>3</m:t>
                            </m:r>
                            <m:sSup>
                              <m:sSupPr>
                                <m:ctrlPr>
                                  <w:rPr>
                                    <w:rFonts w:ascii="Cambria Math" w:hAnsi="Cambria Math"/>
                                  </w:rPr>
                                </m:ctrlPr>
                              </m:sSupPr>
                              <m:e>
                                <m:r>
                                  <m:rPr>
                                    <m:sty m:val="p"/>
                                  </m:rPr>
                                  <w:rPr>
                                    <w:rFonts w:ascii="Cambria Math" w:hAnsi="Cambria Math"/>
                                  </w:rPr>
                                  <m:t>cos</m:t>
                                </m:r>
                              </m:e>
                              <m:sup>
                                <m:r>
                                  <w:rPr>
                                    <w:rFonts w:ascii="Cambria Math" w:hAnsi="Cambria Math"/>
                                  </w:rPr>
                                  <m:t>2</m:t>
                                </m:r>
                              </m:sup>
                            </m:sSup>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ctrlPr>
                              <w:rPr>
                                <w:rFonts w:ascii="Cambria Math" w:hAnsi="Cambria Math"/>
                                <w:i/>
                              </w:rPr>
                            </m:ctrlPr>
                          </m:e>
                        </m:d>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6</m:t>
                            </m:r>
                          </m:sup>
                        </m:sSup>
                      </m:den>
                    </m:f>
                  </m:e>
                </m:rad>
              </m:oMath>
            </m:oMathPara>
          </w:p>
        </w:tc>
        <w:tc>
          <w:tcPr>
            <w:tcW w:w="426" w:type="dxa"/>
            <w:vAlign w:val="center"/>
          </w:tcPr>
          <w:p w14:paraId="344559BB" w14:textId="77777777" w:rsidR="00F63C03" w:rsidRPr="00BB2F15" w:rsidRDefault="00CF00A4" w:rsidP="00CC504C">
            <w:pPr>
              <w:pStyle w:val="NoSpacing"/>
            </w:pPr>
            <w:r>
              <w:t>(2</w:t>
            </w:r>
            <w:r w:rsidR="00F63C03" w:rsidRPr="00BB2F15">
              <w:t>)</w:t>
            </w:r>
          </w:p>
        </w:tc>
      </w:tr>
      <w:tr w:rsidR="00F63C03" w:rsidRPr="00D33537" w14:paraId="1B5C598E" w14:textId="77777777" w:rsidTr="008842CB">
        <w:trPr>
          <w:trHeight w:val="576"/>
        </w:trPr>
        <w:tc>
          <w:tcPr>
            <w:tcW w:w="4032" w:type="dxa"/>
            <w:vAlign w:val="center"/>
          </w:tcPr>
          <w:p w14:paraId="2E9B9DB9" w14:textId="0F1BFE03" w:rsidR="00F63C03" w:rsidRPr="00D33537" w:rsidRDefault="00A000AE" w:rsidP="00CC504C">
            <w:pPr>
              <w:pStyle w:val="NoSpacing"/>
            </w:pPr>
            <m:oMathPara>
              <m:oMathParaPr>
                <m:jc m:val="center"/>
              </m:oMathParaPr>
              <m:oMath>
                <m:d>
                  <m:dPr>
                    <m:begChr m:val="|"/>
                    <m:endChr m:val="|"/>
                    <m:ctrlPr>
                      <w:rPr>
                        <w:rFonts w:ascii="Cambria Math" w:hAnsi="Cambria Math"/>
                        <w:i/>
                      </w:rPr>
                    </m:ctrlPr>
                  </m:dPr>
                  <m:e>
                    <m:acc>
                      <m:accPr>
                        <m:chr m:val="⃗"/>
                        <m:ctrlPr>
                          <w:rPr>
                            <w:rFonts w:ascii="Cambria Math" w:hAnsi="Cambria Math"/>
                          </w:rPr>
                        </m:ctrlPr>
                      </m:accPr>
                      <m:e>
                        <m:sSub>
                          <m:sSubPr>
                            <m:ctrlPr>
                              <w:rPr>
                                <w:rFonts w:ascii="Cambria Math" w:hAnsi="Cambria Math"/>
                              </w:rPr>
                            </m:ctrlPr>
                          </m:sSubPr>
                          <m:e>
                            <m:r>
                              <m:rPr>
                                <m:sty m:val="b"/>
                              </m:rPr>
                              <w:rPr>
                                <w:rFonts w:ascii="Cambria Math" w:hAnsi="Cambria Math"/>
                              </w:rPr>
                              <m:t>r</m:t>
                            </m:r>
                          </m:e>
                          <m:sub>
                            <m:r>
                              <w:rPr>
                                <w:rFonts w:ascii="Cambria Math" w:hAnsi="Cambria Math"/>
                              </w:rPr>
                              <m:t>i</m:t>
                            </m:r>
                          </m:sub>
                        </m:sSub>
                      </m:e>
                    </m:acc>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i</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y+∆</m:t>
                        </m:r>
                        <m:sSub>
                          <m:sSubPr>
                            <m:ctrlPr>
                              <w:rPr>
                                <w:rFonts w:ascii="Cambria Math" w:hAnsi="Cambria Math"/>
                              </w:rPr>
                            </m:ctrlPr>
                          </m:sSubPr>
                          <m:e>
                            <m:r>
                              <w:rPr>
                                <w:rFonts w:ascii="Cambria Math" w:hAnsi="Cambria Math"/>
                              </w:rPr>
                              <m:t>y</m:t>
                            </m:r>
                          </m:e>
                          <m:sub>
                            <m:r>
                              <w:rPr>
                                <w:rFonts w:ascii="Cambria Math" w:hAnsi="Cambria Math"/>
                              </w:rPr>
                              <m:t>i</m:t>
                            </m:r>
                          </m:sub>
                        </m:sSub>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z</m:t>
                        </m:r>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i</m:t>
                            </m:r>
                          </m:sub>
                        </m:sSub>
                      </m:e>
                    </m:d>
                  </m:e>
                  <m:sup>
                    <m:r>
                      <w:rPr>
                        <w:rFonts w:ascii="Cambria Math" w:hAnsi="Cambria Math"/>
                      </w:rPr>
                      <m:t>2</m:t>
                    </m:r>
                  </m:sup>
                </m:sSup>
                <m:r>
                  <m:rPr>
                    <m:sty m:val="p"/>
                  </m:rPr>
                  <w:rPr>
                    <w:rFonts w:ascii="Cambria Math" w:hAnsi="Cambria Math"/>
                  </w:rPr>
                  <m:t>]</m:t>
                </m:r>
              </m:oMath>
            </m:oMathPara>
          </w:p>
        </w:tc>
        <w:tc>
          <w:tcPr>
            <w:tcW w:w="426" w:type="dxa"/>
            <w:vAlign w:val="center"/>
          </w:tcPr>
          <w:p w14:paraId="22FE930F" w14:textId="77777777" w:rsidR="00F63C03" w:rsidRPr="00BB2F15" w:rsidRDefault="00CF00A4" w:rsidP="00CC504C">
            <w:pPr>
              <w:pStyle w:val="NoSpacing"/>
            </w:pPr>
            <w:r>
              <w:t>(3</w:t>
            </w:r>
            <w:r w:rsidR="00F63C03" w:rsidRPr="00BB2F15">
              <w:t>)</w:t>
            </w:r>
          </w:p>
        </w:tc>
      </w:tr>
      <w:tr w:rsidR="00F63C03" w:rsidRPr="00D33537" w14:paraId="2F159437" w14:textId="77777777" w:rsidTr="008842CB">
        <w:trPr>
          <w:trHeight w:val="576"/>
        </w:trPr>
        <w:tc>
          <w:tcPr>
            <w:tcW w:w="4032" w:type="dxa"/>
            <w:vAlign w:val="center"/>
          </w:tcPr>
          <w:p w14:paraId="40E44B6B" w14:textId="77777777" w:rsidR="00F63C03" w:rsidRPr="00F1099A" w:rsidRDefault="00A000AE" w:rsidP="00CC504C">
            <w:pPr>
              <w:pStyle w:val="NoSpacing"/>
            </w:pPr>
            <m:oMathPara>
              <m:oMathParaPr>
                <m:jc m:val="left"/>
              </m:oMathParaPr>
              <m:oMath>
                <m:func>
                  <m:funcPr>
                    <m:ctrlPr>
                      <w:rPr>
                        <w:rFonts w:ascii="Cambria Math" w:hAnsi="Cambria Math"/>
                      </w:rPr>
                    </m:ctrlPr>
                  </m:funcPr>
                  <m:fName>
                    <m:r>
                      <m:rPr>
                        <m:sty m:val="p"/>
                      </m:rPr>
                      <w:rPr>
                        <w:rFonts w:ascii="Cambria Math" w:hAnsi="Cambria Math"/>
                      </w:rPr>
                      <m:t>cos</m:t>
                    </m:r>
                  </m:fName>
                  <m:e>
                    <m:sSub>
                      <m:sSubPr>
                        <m:ctrlPr>
                          <w:rPr>
                            <w:rFonts w:ascii="Cambria Math" w:hAnsi="Cambria Math"/>
                          </w:rPr>
                        </m:ctrlPr>
                      </m:sSubPr>
                      <m:e>
                        <m:r>
                          <w:rPr>
                            <w:rFonts w:ascii="Cambria Math" w:hAnsi="Cambria Math"/>
                          </w:rPr>
                          <m:t>θ</m:t>
                        </m:r>
                      </m:e>
                      <m:sub>
                        <m:r>
                          <w:rPr>
                            <w:rFonts w:ascii="Cambria Math" w:hAnsi="Cambria Math"/>
                          </w:rPr>
                          <m:t>i</m:t>
                        </m:r>
                      </m:sub>
                    </m:sSub>
                  </m:e>
                </m:func>
                <m:r>
                  <m:rPr>
                    <m:sty m:val="b"/>
                  </m:rPr>
                  <w:rPr>
                    <w:rFonts w:ascii="Cambria Math" w:hAnsi="Cambria Math"/>
                  </w:rPr>
                  <m:t>=</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r</m:t>
                        </m:r>
                      </m:e>
                      <m:sub>
                        <m:r>
                          <w:rPr>
                            <w:rFonts w:ascii="Cambria Math" w:hAnsi="Cambria Math"/>
                          </w:rPr>
                          <m:t>i</m:t>
                        </m:r>
                      </m:sub>
                    </m:sSub>
                  </m:den>
                </m:f>
              </m:oMath>
            </m:oMathPara>
          </w:p>
        </w:tc>
        <w:tc>
          <w:tcPr>
            <w:tcW w:w="426" w:type="dxa"/>
            <w:vAlign w:val="center"/>
          </w:tcPr>
          <w:p w14:paraId="112E0F81" w14:textId="77777777" w:rsidR="00F63C03" w:rsidRPr="00BB2F15" w:rsidRDefault="00F63C03" w:rsidP="00CC504C">
            <w:pPr>
              <w:pStyle w:val="NoSpacing"/>
            </w:pPr>
            <w:r w:rsidRPr="00BB2F15">
              <w:t>(</w:t>
            </w:r>
            <w:r w:rsidR="00CF00A4">
              <w:t>4</w:t>
            </w:r>
            <w:r w:rsidRPr="00BB2F15">
              <w:t>)</w:t>
            </w:r>
          </w:p>
        </w:tc>
      </w:tr>
    </w:tbl>
    <w:p w14:paraId="69E3DF57" w14:textId="47D21E90" w:rsidR="00F63C03" w:rsidRDefault="00E75626" w:rsidP="00CC504C">
      <w:pPr>
        <w:pStyle w:val="NoSpacing"/>
        <w:rPr>
          <w:ins w:id="6" w:author="Lobo, Fluvio" w:date="2017-10-09T13:50:00Z"/>
        </w:rPr>
      </w:pPr>
      <w:r>
        <w:tab/>
        <w:t xml:space="preserve">Whereby, </w:t>
      </w:r>
      <m:oMath>
        <m:r>
          <w:rPr>
            <w:rFonts w:ascii="Cambria Math" w:hAnsi="Cambria Math"/>
          </w:rPr>
          <m:t>i</m:t>
        </m:r>
      </m:oMath>
      <w:r w:rsidR="008842CB">
        <w:t xml:space="preserve"> represents a</w:t>
      </w:r>
      <w:r>
        <w:t xml:space="preserve"> sensor in the </w:t>
      </w:r>
      <w:commentRangeStart w:id="7"/>
      <w:r>
        <w:t xml:space="preserve">array, </w:t>
      </w:r>
      <m:oMath>
        <m:d>
          <m:dPr>
            <m:begChr m:val="|"/>
            <m:endChr m:val="|"/>
            <m:ctrlPr>
              <w:rPr>
                <w:rFonts w:ascii="Cambria Math" w:hAnsi="Cambria Math"/>
                <w:b/>
                <w:i/>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acc>
          </m:e>
        </m:d>
        <m:r>
          <m:rPr>
            <m:sty m:val="bi"/>
          </m:rPr>
          <w:rPr>
            <w:rFonts w:ascii="Cambria Math" w:hAnsi="Cambria Math"/>
          </w:rPr>
          <m:t>=</m:t>
        </m:r>
        <m:r>
          <w:rPr>
            <w:rFonts w:ascii="Cambria Math" w:hAnsi="Cambria Math"/>
          </w:rPr>
          <m:t>r</m:t>
        </m:r>
      </m:oMath>
      <w:r>
        <w:rPr>
          <w:b/>
        </w:rPr>
        <w:t xml:space="preserve"> </w:t>
      </w:r>
      <w:r>
        <w:t xml:space="preserve">is </w:t>
      </w:r>
      <w:commentRangeEnd w:id="7"/>
      <w:r w:rsidR="00CC504C">
        <w:rPr>
          <w:rStyle w:val="CommentReference"/>
        </w:rPr>
        <w:commentReference w:id="7"/>
      </w:r>
      <w:r>
        <w:t xml:space="preserve">the </w:t>
      </w:r>
      <w:r w:rsidR="00C002B7">
        <w:t>distance to the center of the magnet for the sensor</w:t>
      </w:r>
      <w:r w:rsidR="009F19A5">
        <w:t xml:space="preserve">, </w:t>
      </w:r>
      <m:oMath>
        <m:sSub>
          <m:sSubPr>
            <m:ctrlPr>
              <w:rPr>
                <w:rFonts w:ascii="Cambria Math" w:hAnsi="Cambria Math"/>
                <w:b/>
                <w:sz w:val="20"/>
              </w:rPr>
            </m:ctrlPr>
          </m:sSubPr>
          <m:e>
            <m:r>
              <m:rPr>
                <m:sty m:val="b"/>
              </m:rPr>
              <w:rPr>
                <w:rFonts w:ascii="Cambria Math" w:hAnsi="Cambria Math"/>
                <w:sz w:val="20"/>
              </w:rPr>
              <m:t>∆</m:t>
            </m:r>
          </m:e>
          <m:sub>
            <m:r>
              <w:rPr>
                <w:rFonts w:ascii="Cambria Math" w:hAnsi="Cambria Math"/>
                <w:sz w:val="20"/>
              </w:rPr>
              <m:t>i</m:t>
            </m:r>
          </m:sub>
        </m:sSub>
      </m:oMath>
      <w:r w:rsidR="009F19A5">
        <w:rPr>
          <w:b/>
          <w:sz w:val="20"/>
        </w:rPr>
        <w:t xml:space="preserve"> </w:t>
      </w:r>
      <w:r w:rsidR="009F19A5">
        <w:t>is the relative offset from a designated origin with respect to the sensor</w:t>
      </w:r>
      <w:r w:rsidR="00CF00A4">
        <w:t>,</w:t>
      </w:r>
      <w:r w:rsidR="009F19A5">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009F19A5">
        <w:rPr>
          <w:sz w:val="20"/>
        </w:rPr>
        <w:t xml:space="preserve"> </w:t>
      </w:r>
      <w:r w:rsidR="009F19A5">
        <w:t>represents</w:t>
      </w:r>
      <w:r w:rsidR="00C002B7">
        <w:t xml:space="preserve"> </w:t>
      </w:r>
      <w:r w:rsidR="009F19A5">
        <w:t>the angle made by the north pole of the magnet and the radial component of</w:t>
      </w:r>
      <m:oMath>
        <m:r>
          <w:rPr>
            <w:rFonts w:ascii="Cambria Math" w:hAnsi="Cambria Math"/>
          </w:rPr>
          <m:t xml:space="preserve"> </m:t>
        </m:r>
        <m:acc>
          <m:accPr>
            <m:chr m:val="⃗"/>
            <m:ctrlPr>
              <w:rPr>
                <w:rFonts w:ascii="Cambria Math" w:hAnsi="Cambria Math"/>
                <w:b/>
              </w:rPr>
            </m:ctrlPr>
          </m:accPr>
          <m:e>
            <m:r>
              <m:rPr>
                <m:sty m:val="b"/>
              </m:rPr>
              <w:rPr>
                <w:rFonts w:ascii="Cambria Math" w:hAnsi="Cambria Math"/>
              </w:rPr>
              <m:t>H</m:t>
            </m:r>
          </m:e>
        </m:acc>
      </m:oMath>
      <w:r w:rsidR="00CF00A4">
        <w:t>, and K represents a constant that encompasses the magnitude of the dipole moment, magnetic permeability of free space</w:t>
      </w:r>
      <m:oMath>
        <m:r>
          <w:rPr>
            <w:rFonts w:ascii="Cambria Math" w:hAnsi="Cambria Math"/>
          </w:rPr>
          <m:t xml:space="preserve"> </m:t>
        </m:r>
        <m:sSub>
          <m:sSubPr>
            <m:ctrlPr>
              <w:rPr>
                <w:rFonts w:ascii="Cambria Math" w:eastAsia="Calibri" w:hAnsi="Cambria Math"/>
                <w:sz w:val="20"/>
              </w:rPr>
            </m:ctrlPr>
          </m:sSubPr>
          <m:e>
            <m:r>
              <w:rPr>
                <w:rFonts w:ascii="Cambria Math" w:hAnsi="Cambria Math"/>
                <w:sz w:val="20"/>
              </w:rPr>
              <m:t>μ</m:t>
            </m:r>
          </m:e>
          <m:sub>
            <m:r>
              <w:rPr>
                <w:rFonts w:ascii="Cambria Math" w:hAnsi="Cambria Math"/>
                <w:sz w:val="20"/>
              </w:rPr>
              <m:t>0</m:t>
            </m:r>
          </m:sub>
        </m:sSub>
      </m:oMath>
      <w:r w:rsidR="00CF00A4">
        <w:t xml:space="preserve">, and the relative permeability of the magnet’s </w:t>
      </w:r>
      <w:r w:rsidR="005C4A1B">
        <w:t xml:space="preserve">own </w:t>
      </w:r>
      <w:r w:rsidR="00CF00A4">
        <w:t>material.</w:t>
      </w:r>
    </w:p>
    <w:p w14:paraId="2873189A" w14:textId="77777777" w:rsidR="00CA03FD" w:rsidRPr="009F19A5" w:rsidRDefault="00CA03FD" w:rsidP="00CC504C">
      <w:pPr>
        <w:pStyle w:val="NoSpacing"/>
      </w:pPr>
    </w:p>
    <w:p w14:paraId="62838C4F" w14:textId="6BAA8DA9" w:rsidR="00CA03FD" w:rsidRDefault="006972F5" w:rsidP="00CC504C">
      <w:pPr>
        <w:pStyle w:val="NoSpacing"/>
        <w:rPr>
          <w:ins w:id="8" w:author="Lobo, Fluvio" w:date="2017-10-09T13:50:00Z"/>
        </w:rPr>
      </w:pPr>
      <w:r>
        <w:tab/>
      </w:r>
      <w:r w:rsidR="006C7846">
        <w:t>However, one must maintain certain</w:t>
      </w:r>
      <w:r w:rsidR="0014150F">
        <w:t xml:space="preserve"> minimum</w:t>
      </w:r>
      <w:r w:rsidR="008842CB">
        <w:t xml:space="preserve"> assumptions for a</w:t>
      </w:r>
      <w:r w:rsidR="006C7846">
        <w:t xml:space="preserve"> solution to converge</w:t>
      </w:r>
      <w:r w:rsidR="0094222F">
        <w:t xml:space="preserve"> in a numerical solver</w:t>
      </w:r>
      <w:r w:rsidR="006C7846">
        <w:t>.</w:t>
      </w:r>
    </w:p>
    <w:p w14:paraId="090979DE" w14:textId="77777777" w:rsidR="00CA03FD" w:rsidRDefault="00CA03FD" w:rsidP="00CC504C">
      <w:pPr>
        <w:pStyle w:val="NoSpacing"/>
      </w:pPr>
    </w:p>
    <w:p w14:paraId="14358C1E" w14:textId="34A1B9C7" w:rsidR="00CA03FD" w:rsidRDefault="006C7846" w:rsidP="00CC504C">
      <w:pPr>
        <w:pStyle w:val="NoSpacing"/>
        <w:numPr>
          <w:ilvl w:val="0"/>
          <w:numId w:val="7"/>
        </w:numPr>
      </w:pPr>
      <w:r>
        <w:t>An origin must be defined</w:t>
      </w:r>
      <w:r w:rsidR="008842CB">
        <w:t xml:space="preserve"> with respect to the relative fixed positions and orientations of the sensors</w:t>
      </w:r>
      <w:r>
        <w:t>.</w:t>
      </w:r>
    </w:p>
    <w:p w14:paraId="654D0A53" w14:textId="38BE9E3C" w:rsidR="00CA03FD" w:rsidRDefault="006C7846" w:rsidP="00CC504C">
      <w:pPr>
        <w:pStyle w:val="NoSpacing"/>
        <w:numPr>
          <w:ilvl w:val="0"/>
          <w:numId w:val="7"/>
        </w:numPr>
      </w:pPr>
      <w:r>
        <w:t xml:space="preserve">The constant value of the </w:t>
      </w:r>
      <w:r w:rsidR="00CF00A4">
        <w:t>magnetic field strength coefficient</w:t>
      </w:r>
      <w:r>
        <w:t xml:space="preserve"> K of an arbitrary magnet has been </w:t>
      </w:r>
      <w:r w:rsidR="009F19A5">
        <w:t>closely approximated</w:t>
      </w:r>
      <w:r w:rsidR="00CF00A4">
        <w:t>, or is otherwise known</w:t>
      </w:r>
      <w:r w:rsidR="009F19A5">
        <w:t>.</w:t>
      </w:r>
    </w:p>
    <w:p w14:paraId="12DFCCBB" w14:textId="3CB6AA3D" w:rsidR="00014A2E" w:rsidRDefault="00E404FB" w:rsidP="00CC504C">
      <w:pPr>
        <w:pStyle w:val="NoSpacing"/>
        <w:numPr>
          <w:ilvl w:val="0"/>
          <w:numId w:val="7"/>
        </w:numPr>
      </w:pPr>
      <w:r>
        <w:t>A</w:t>
      </w:r>
      <w:r w:rsidR="006C7846">
        <w:t xml:space="preserve"> constant magnetic field</w:t>
      </w:r>
      <w:r w:rsidR="003017E2">
        <w:t xml:space="preserve"> source</w:t>
      </w:r>
      <w:r w:rsidR="006C7846">
        <w:t xml:space="preserve"> of </w:t>
      </w:r>
      <w:r w:rsidR="003017E2">
        <w:t>perceivable</w:t>
      </w:r>
      <w:r w:rsidR="00CF00A4">
        <w:t xml:space="preserve"> threshold exists within range of</w:t>
      </w:r>
      <w:r w:rsidR="0014150F">
        <w:t xml:space="preserve"> at least </w:t>
      </w:r>
      <w:r w:rsidR="0094222F">
        <w:t>three</w:t>
      </w:r>
      <w:r w:rsidR="0014150F">
        <w:t xml:space="preserve"> sensors in the sensor array</w:t>
      </w:r>
      <w:r w:rsidR="003017E2">
        <w:t>.</w:t>
      </w:r>
    </w:p>
    <w:p w14:paraId="0F24D3D8" w14:textId="77777777" w:rsidR="00014A2E" w:rsidRDefault="00014A2E" w:rsidP="00CC504C">
      <w:pPr>
        <w:pStyle w:val="NoSpacing"/>
        <w:numPr>
          <w:ilvl w:val="0"/>
          <w:numId w:val="7"/>
        </w:numPr>
      </w:pPr>
    </w:p>
    <w:p w14:paraId="19B76028" w14:textId="77777777" w:rsidR="00CA03FD" w:rsidRDefault="00CA03FD" w:rsidP="00CC504C">
      <w:pPr>
        <w:pStyle w:val="NoSpacing"/>
      </w:pPr>
    </w:p>
    <w:p w14:paraId="6B183D25" w14:textId="1BEEA6EF" w:rsidR="00CA03FD" w:rsidRDefault="003017E2" w:rsidP="00CC504C">
      <w:pPr>
        <w:pStyle w:val="NoSpacing"/>
      </w:pPr>
      <w:r>
        <w:tab/>
        <w:t>In addition, to refine accuracy, certain physical restrictions facilitate these conditions.</w:t>
      </w:r>
    </w:p>
    <w:p w14:paraId="2D86E748" w14:textId="77777777" w:rsidR="00CA03FD" w:rsidRDefault="00CA03FD" w:rsidP="00CC504C">
      <w:pPr>
        <w:pStyle w:val="NoSpacing"/>
      </w:pPr>
    </w:p>
    <w:p w14:paraId="2B63816F" w14:textId="699A4F18" w:rsidR="00CA03FD" w:rsidRDefault="0014150F" w:rsidP="00CC504C">
      <w:pPr>
        <w:pStyle w:val="NoSpacing"/>
        <w:numPr>
          <w:ilvl w:val="0"/>
          <w:numId w:val="8"/>
        </w:numPr>
      </w:pPr>
      <w:r>
        <w:t>Ambient magnetic</w:t>
      </w:r>
      <w:r w:rsidR="003017E2">
        <w:t xml:space="preserve"> field</w:t>
      </w:r>
      <w:r>
        <w:t>s</w:t>
      </w:r>
      <w:r w:rsidR="003017E2">
        <w:t xml:space="preserve"> must be mitigated; or the signal must be otherwise overcome.</w:t>
      </w:r>
    </w:p>
    <w:p w14:paraId="2D57C305" w14:textId="77777777" w:rsidR="003017E2" w:rsidRDefault="0094222F" w:rsidP="00CC504C">
      <w:pPr>
        <w:pStyle w:val="NoSpacing"/>
        <w:numPr>
          <w:ilvl w:val="0"/>
          <w:numId w:val="8"/>
        </w:numPr>
      </w:pPr>
      <w:r>
        <w:t>The magnet’s form</w:t>
      </w:r>
      <w:r w:rsidR="003017E2">
        <w:t xml:space="preserve"> factor is minimized</w:t>
      </w:r>
      <w:r w:rsidR="0014150F">
        <w:t xml:space="preserve"> to yield closer adherence to</w:t>
      </w:r>
      <w:r w:rsidR="007020E6">
        <w:t xml:space="preserve"> presupposed</w:t>
      </w:r>
      <w:r w:rsidR="0014150F">
        <w:t xml:space="preserve"> principles</w:t>
      </w:r>
      <w:r>
        <w:t>.</w:t>
      </w:r>
    </w:p>
    <w:p w14:paraId="236955B8" w14:textId="77777777" w:rsidR="00CA03FD" w:rsidRDefault="00CA03FD" w:rsidP="00CC504C">
      <w:pPr>
        <w:pStyle w:val="NoSpacing"/>
      </w:pPr>
    </w:p>
    <w:p w14:paraId="1AE163FF" w14:textId="77777777" w:rsidR="0014150F" w:rsidRDefault="0014150F" w:rsidP="00CC504C">
      <w:pPr>
        <w:pStyle w:val="NoSpacing"/>
      </w:pPr>
      <w:r>
        <w:tab/>
      </w:r>
      <w:r w:rsidR="00F92053">
        <w:t>To begin a</w:t>
      </w:r>
      <w:r>
        <w:t xml:space="preserve">chieving these conditions, we </w:t>
      </w:r>
      <w:r w:rsidR="007020E6">
        <w:t>designate</w:t>
      </w:r>
      <w:r>
        <w:t xml:space="preserve"> the sensor in the bottom left corner of our array to be the origin. </w:t>
      </w:r>
      <w:r w:rsidR="008842CB">
        <w:t>All s</w:t>
      </w:r>
      <w:r w:rsidR="00870CB0">
        <w:t>ensors</w:t>
      </w:r>
      <w:r w:rsidR="002E1137">
        <w:t>’ axis</w:t>
      </w:r>
      <w:r w:rsidR="00870CB0">
        <w:t xml:space="preserve"> in</w:t>
      </w:r>
      <w:r>
        <w:t xml:space="preserve"> the </w:t>
      </w:r>
      <w:r w:rsidR="00870CB0">
        <w:t xml:space="preserve">array </w:t>
      </w:r>
      <w:r>
        <w:t>are aligned with each other.</w:t>
      </w:r>
    </w:p>
    <w:p w14:paraId="4442FFAE" w14:textId="5E6193ED" w:rsidR="00E404FB" w:rsidRDefault="00E404FB" w:rsidP="00CC504C">
      <w:pPr>
        <w:pStyle w:val="NoSpacing"/>
      </w:pPr>
    </w:p>
    <w:p w14:paraId="290F13AE" w14:textId="53C3AA9B" w:rsidR="00590279" w:rsidRDefault="00590279" w:rsidP="00CC504C">
      <w:pPr>
        <w:pStyle w:val="Heading2"/>
      </w:pPr>
      <w:r>
        <w:t>2.2 Empirical Approximation of K</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gridCol w:w="432"/>
      </w:tblGrid>
      <w:tr w:rsidR="00497C6B" w14:paraId="09AEBC9E" w14:textId="77777777" w:rsidTr="008842CB">
        <w:trPr>
          <w:trHeight w:val="576"/>
        </w:trPr>
        <w:tc>
          <w:tcPr>
            <w:tcW w:w="4032" w:type="dxa"/>
            <w:vAlign w:val="center"/>
          </w:tcPr>
          <w:p w14:paraId="53C5E48F" w14:textId="022EAF89" w:rsidR="00497C6B" w:rsidRPr="0074701E" w:rsidRDefault="00DF6F93" w:rsidP="00CC504C">
            <w:pPr>
              <w:pStyle w:val="NoSpacing"/>
            </w:pPr>
            <m:oMathPara>
              <m:oMathParaPr>
                <m:jc m:val="left"/>
              </m:oMathParaPr>
              <m:oMath>
                <m:r>
                  <m:rPr>
                    <m:sty m:val="p"/>
                  </m:rPr>
                  <w:rPr>
                    <w:rFonts w:ascii="Cambria Math" w:hAnsi="Cambria Math"/>
                  </w:rPr>
                  <m:t>K=</m:t>
                </m:r>
                <m:sSup>
                  <m:sSupPr>
                    <m:ctrlPr>
                      <w:rPr>
                        <w:rFonts w:ascii="Cambria Math" w:hAnsi="Cambria Math"/>
                      </w:rPr>
                    </m:ctrlPr>
                  </m:sSupPr>
                  <m:e>
                    <m:d>
                      <m:dPr>
                        <m:begChr m:val="‖"/>
                        <m:endChr m:val="‖"/>
                        <m:ctrlPr>
                          <w:rPr>
                            <w:rFonts w:ascii="Cambria Math" w:hAnsi="Cambria Math"/>
                          </w:rPr>
                        </m:ctrlPr>
                      </m:dPr>
                      <m:e>
                        <m:acc>
                          <m:accPr>
                            <m:chr m:val="⃗"/>
                            <m:ctrlPr>
                              <w:rPr>
                                <w:rFonts w:ascii="Cambria Math" w:hAnsi="Cambria Math"/>
                              </w:rPr>
                            </m:ctrlPr>
                          </m:accPr>
                          <m:e>
                            <m:r>
                              <m:rPr>
                                <m:sty m:val="b"/>
                              </m:rPr>
                              <w:rPr>
                                <w:rFonts w:ascii="Cambria Math" w:hAnsi="Cambria Math"/>
                              </w:rPr>
                              <m:t>H</m:t>
                            </m:r>
                          </m:e>
                        </m:acc>
                      </m:e>
                    </m:d>
                  </m:e>
                  <m:sup>
                    <m:r>
                      <m:rPr>
                        <m:sty m:val="b"/>
                      </m:rPr>
                      <w:rPr>
                        <w:rFonts w:ascii="Cambria Math" w:hAnsi="Cambria Math"/>
                      </w:rPr>
                      <m:t>2</m:t>
                    </m:r>
                  </m:sup>
                </m:sSup>
                <m:sSup>
                  <m:sSupPr>
                    <m:ctrlPr>
                      <w:rPr>
                        <w:rFonts w:ascii="Cambria Math" w:eastAsia="Calibri" w:hAnsi="Cambria Math"/>
                      </w:rPr>
                    </m:ctrlPr>
                  </m:sSupPr>
                  <m:e>
                    <m:r>
                      <w:rPr>
                        <w:rFonts w:ascii="Cambria Math" w:eastAsia="Calibri" w:hAnsi="Cambria Math"/>
                      </w:rPr>
                      <m:t>x</m:t>
                    </m:r>
                  </m:e>
                  <m:sup>
                    <m:r>
                      <m:rPr>
                        <m:sty m:val="p"/>
                      </m:rPr>
                      <w:rPr>
                        <w:rFonts w:ascii="Cambria Math" w:eastAsia="Calibri" w:hAnsi="Cambria Math"/>
                      </w:rPr>
                      <m:t>2</m:t>
                    </m:r>
                  </m:sup>
                </m:sSup>
              </m:oMath>
            </m:oMathPara>
          </w:p>
        </w:tc>
        <w:tc>
          <w:tcPr>
            <w:tcW w:w="432" w:type="dxa"/>
            <w:vAlign w:val="center"/>
          </w:tcPr>
          <w:p w14:paraId="69DE2141" w14:textId="77777777" w:rsidR="00497C6B" w:rsidRDefault="0094222F" w:rsidP="00CC504C">
            <w:pPr>
              <w:pStyle w:val="NoSpacing"/>
            </w:pPr>
            <w:r>
              <w:t>(</w:t>
            </w:r>
            <w:r w:rsidR="00876425">
              <w:t>5</w:t>
            </w:r>
            <w:r w:rsidR="00497C6B">
              <w:t>)</w:t>
            </w:r>
          </w:p>
        </w:tc>
      </w:tr>
    </w:tbl>
    <w:p w14:paraId="7E2F14C4" w14:textId="77777777" w:rsidR="00014A2E" w:rsidRDefault="0014150F" w:rsidP="00CC504C">
      <w:pPr>
        <w:pStyle w:val="NoSpacing"/>
        <w:rPr>
          <w:i/>
        </w:rPr>
      </w:pPr>
      <w:r>
        <w:tab/>
      </w:r>
      <w:r w:rsidR="0094222F">
        <w:t>Equation</w:t>
      </w:r>
      <w:r w:rsidR="00876425">
        <w:t xml:space="preserve"> (5</w:t>
      </w:r>
      <w:r w:rsidR="00E75626">
        <w:t>)</w:t>
      </w:r>
      <w:r w:rsidR="009F19A5">
        <w:t xml:space="preserve"> is derived from Eqns. (3) and (4)</w:t>
      </w:r>
      <w:r w:rsidR="0094222F">
        <w:t xml:space="preserve"> </w:t>
      </w:r>
      <w:r w:rsidR="009F19A5">
        <w:t>if motion occurs</w:t>
      </w:r>
      <w:r w:rsidR="00CF00A4">
        <w:t xml:space="preserve"> </w:t>
      </w:r>
      <w:r w:rsidR="009F19A5">
        <w:t>along a single axis, namely,</w:t>
      </w:r>
      <w:r w:rsidR="007020E6">
        <w:t xml:space="preserve"> </w:t>
      </w:r>
      <w:r w:rsidR="00870CB0">
        <w:rPr>
          <w:i/>
        </w:rPr>
        <w:t>x</w:t>
      </w:r>
      <w:r w:rsidR="00612B20">
        <w:rPr>
          <w:b/>
        </w:rPr>
        <w:t>.</w:t>
      </w:r>
      <w:r w:rsidR="00612B20">
        <w:rPr>
          <w:i/>
        </w:rPr>
        <w:t xml:space="preserve"> </w:t>
      </w:r>
    </w:p>
    <w:p w14:paraId="0F86B27F" w14:textId="77AD52F7" w:rsidR="0014150F" w:rsidRDefault="00014A2E" w:rsidP="00CC504C">
      <w:pPr>
        <w:pStyle w:val="NoSpacing"/>
      </w:pPr>
      <w:r>
        <w:rPr>
          <w:i/>
        </w:rPr>
        <w:lastRenderedPageBreak/>
        <w:t xml:space="preserve">   </w:t>
      </w:r>
      <w:r w:rsidR="009F19A5">
        <w:t>Empirically approximating the value of</w:t>
      </w:r>
      <w:r w:rsidR="0014150F">
        <w:t xml:space="preserve"> K</w:t>
      </w:r>
      <w:r w:rsidR="00F63C03">
        <w:t xml:space="preserve"> </w:t>
      </w:r>
      <w:r w:rsidR="009F19A5">
        <w:t>for an arbitrary</w:t>
      </w:r>
      <w:r w:rsidR="00870CB0">
        <w:t xml:space="preserve"> dipole</w:t>
      </w:r>
      <w:r w:rsidR="009F19A5">
        <w:t xml:space="preserve"> magnet </w:t>
      </w:r>
      <w:r w:rsidR="00F63C03">
        <w:t>can</w:t>
      </w:r>
      <w:r w:rsidR="007020E6">
        <w:t xml:space="preserve"> then</w:t>
      </w:r>
      <w:r w:rsidR="00F63C03">
        <w:t xml:space="preserve"> be done procedurally. </w:t>
      </w:r>
      <w:r w:rsidR="00892C47">
        <w:t xml:space="preserve">We </w:t>
      </w:r>
      <w:r w:rsidR="00F63C03">
        <w:t xml:space="preserve">have done this precisely using a </w:t>
      </w:r>
      <w:r w:rsidR="007020E6">
        <w:t xml:space="preserve">custom </w:t>
      </w:r>
      <w:r w:rsidR="00F63C03">
        <w:t>CNC machine. As follows:</w:t>
      </w:r>
    </w:p>
    <w:p w14:paraId="32CC6018" w14:textId="77777777" w:rsidR="00CA03FD" w:rsidRDefault="00CA03FD" w:rsidP="00CC504C">
      <w:pPr>
        <w:pStyle w:val="NoSpacing"/>
      </w:pPr>
    </w:p>
    <w:p w14:paraId="658F4D29" w14:textId="0B8C5BCC" w:rsidR="00CA03FD" w:rsidRDefault="007020E6" w:rsidP="00CC504C">
      <w:pPr>
        <w:pStyle w:val="NoSpacing"/>
        <w:numPr>
          <w:ilvl w:val="0"/>
          <w:numId w:val="9"/>
        </w:numPr>
      </w:pPr>
      <w:r>
        <w:t xml:space="preserve">The magnet is placed at a distance </w:t>
      </w:r>
      <w:r w:rsidR="000662D3">
        <w:t xml:space="preserve">of 75mm </w:t>
      </w:r>
      <w:r>
        <w:t xml:space="preserve">away from sensor </w:t>
      </w:r>
      <w:r>
        <w:rPr>
          <w:i/>
        </w:rPr>
        <w:t>i</w:t>
      </w:r>
      <w:r>
        <w:t xml:space="preserve"> such that (</w:t>
      </w:r>
      <m:oMath>
        <m:sSub>
          <m:sSubPr>
            <m:ctrlPr>
              <w:rPr>
                <w:rFonts w:ascii="Cambria Math" w:hAnsi="Cambria Math"/>
                <w:i/>
              </w:rPr>
            </m:ctrlPr>
          </m:sSubPr>
          <m:e>
            <m:r>
              <w:rPr>
                <w:rFonts w:ascii="Cambria Math" w:hAnsi="Cambria Math"/>
              </w:rPr>
              <m:t>H</m:t>
            </m:r>
          </m:e>
          <m:sub>
            <m:r>
              <w:rPr>
                <w:rFonts w:ascii="Cambria Math" w:hAnsi="Cambria Math"/>
              </w:rPr>
              <m:t>x</m:t>
            </m:r>
          </m:sub>
        </m:sSub>
      </m:oMath>
      <w:proofErr w:type="gramStart"/>
      <w:r w:rsidR="000662D3">
        <w:t>,</w:t>
      </w:r>
      <w:r w:rsidR="00876425">
        <w:t xml:space="preserve"> </w:t>
      </w:r>
      <w:proofErr w:type="gramEnd"/>
      <m:oMath>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≅0</m:t>
        </m:r>
      </m:oMath>
      <w:r>
        <w:t xml:space="preserve">, </w:t>
      </w:r>
      <m:oMath>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&gt;</m:t>
        </m:r>
        <m:r>
          <w:rPr>
            <w:rFonts w:ascii="Cambria Math" w:hAnsi="Cambria Math"/>
          </w:rPr>
          <m:t>0</m:t>
        </m:r>
      </m:oMath>
      <w:r>
        <w:t>)</w:t>
      </w:r>
      <w:r w:rsidR="00C83FFB">
        <w:t xml:space="preserve"> and (</w:t>
      </w:r>
      <m:oMath>
        <m:r>
          <w:rPr>
            <w:rFonts w:ascii="Cambria Math" w:hAnsi="Cambria Math"/>
          </w:rPr>
          <m:t>x=75mm</m:t>
        </m:r>
      </m:oMath>
      <w:r w:rsidR="00C83FFB">
        <w:t xml:space="preserve">, </w:t>
      </w:r>
      <m:oMath>
        <m:r>
          <w:rPr>
            <w:rFonts w:ascii="Cambria Math" w:hAnsi="Cambria Math"/>
          </w:rPr>
          <m:t>y≅0</m:t>
        </m:r>
      </m:oMath>
      <w:r w:rsidR="00C83FFB">
        <w:t xml:space="preserve">, </w:t>
      </w:r>
      <m:oMath>
        <m:r>
          <w:rPr>
            <w:rFonts w:ascii="Cambria Math" w:hAnsi="Cambria Math"/>
          </w:rPr>
          <m:t>z≅0</m:t>
        </m:r>
      </m:oMath>
      <w:r w:rsidR="00C83FFB">
        <w:t>)</w:t>
      </w:r>
      <w:r>
        <w:t>.</w:t>
      </w:r>
    </w:p>
    <w:p w14:paraId="459012EF" w14:textId="215DB772" w:rsidR="00CA03FD" w:rsidRDefault="007020E6" w:rsidP="00CC504C">
      <w:pPr>
        <w:pStyle w:val="NoSpacing"/>
        <w:numPr>
          <w:ilvl w:val="0"/>
          <w:numId w:val="9"/>
        </w:numPr>
      </w:pPr>
      <w:r>
        <w:t xml:space="preserve">A sample of K is computed from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rsidR="00876425">
        <w:rPr>
          <w:b/>
        </w:rPr>
        <w:t xml:space="preserve"> </w:t>
      </w:r>
      <w:r w:rsidR="00876425">
        <w:t xml:space="preserve">for sensor </w:t>
      </w:r>
      <w:r w:rsidR="00876425">
        <w:rPr>
          <w:i/>
        </w:rPr>
        <w:t>i</w:t>
      </w:r>
      <w:r w:rsidR="00CC504C">
        <w:t>.</w:t>
      </w:r>
    </w:p>
    <w:p w14:paraId="1CE001CC" w14:textId="0FD655FD" w:rsidR="00CA03FD" w:rsidRDefault="00876425" w:rsidP="00CC504C">
      <w:pPr>
        <w:pStyle w:val="NoSpacing"/>
        <w:numPr>
          <w:ilvl w:val="0"/>
          <w:numId w:val="9"/>
        </w:numPr>
      </w:pPr>
      <w:r>
        <w:t xml:space="preserve">The magnet is moved </w:t>
      </w:r>
      <m:oMath>
        <m:r>
          <m:rPr>
            <m:sty m:val="b"/>
          </m:rPr>
          <w:rPr>
            <w:rFonts w:ascii="Cambria Math" w:hAnsi="Cambria Math"/>
          </w:rPr>
          <m:t>∆</m:t>
        </m:r>
        <m:r>
          <w:rPr>
            <w:rFonts w:ascii="Cambria Math" w:hAnsi="Cambria Math"/>
          </w:rPr>
          <m:t>x</m:t>
        </m:r>
      </m:oMath>
      <w:r w:rsidR="000662D3">
        <w:t>=10mm</w:t>
      </w:r>
      <w:r w:rsidR="00205729">
        <w:t xml:space="preserve"> to</w:t>
      </w:r>
      <w:r>
        <w:t xml:space="preserve"> (</w:t>
      </w:r>
      <m:oMath>
        <m:r>
          <w:rPr>
            <w:rFonts w:ascii="Cambria Math" w:hAnsi="Cambria Math"/>
          </w:rPr>
          <m:t>x+</m:t>
        </m:r>
        <m:r>
          <m:rPr>
            <m:sty m:val="b"/>
          </m:rPr>
          <w:rPr>
            <w:rFonts w:ascii="Cambria Math" w:hAnsi="Cambria Math"/>
          </w:rPr>
          <m:t>∆</m:t>
        </m:r>
        <m:r>
          <w:rPr>
            <w:rFonts w:ascii="Cambria Math" w:hAnsi="Cambria Math"/>
          </w:rPr>
          <m:t>x</m:t>
        </m:r>
      </m:oMath>
      <w:proofErr w:type="gramStart"/>
      <w:r w:rsidR="00C83FFB">
        <w:t xml:space="preserve">, </w:t>
      </w:r>
      <w:proofErr w:type="gramEnd"/>
      <m:oMath>
        <m:r>
          <w:rPr>
            <w:rFonts w:ascii="Cambria Math" w:hAnsi="Cambria Math"/>
          </w:rPr>
          <m:t>y≅0</m:t>
        </m:r>
      </m:oMath>
      <w:r w:rsidR="00C83FFB">
        <w:t xml:space="preserve">, </w:t>
      </w:r>
      <m:oMath>
        <m:r>
          <w:rPr>
            <w:rFonts w:ascii="Cambria Math" w:hAnsi="Cambria Math"/>
          </w:rPr>
          <m:t>z≅0</m:t>
        </m:r>
      </m:oMath>
      <w:r>
        <w:t>).</w:t>
      </w:r>
    </w:p>
    <w:p w14:paraId="368B4FC5" w14:textId="42AD022B" w:rsidR="00205729" w:rsidRDefault="00876425" w:rsidP="00CC504C">
      <w:pPr>
        <w:pStyle w:val="NoSpacing"/>
        <w:numPr>
          <w:ilvl w:val="0"/>
          <w:numId w:val="9"/>
        </w:numPr>
      </w:pPr>
      <w:r>
        <w:t>Anoth</w:t>
      </w:r>
      <w:r w:rsidR="000662D3">
        <w:t xml:space="preserve">er sample of K is computed </w:t>
      </w:r>
      <w:r w:rsidR="00E404FB">
        <w:t xml:space="preserve">from a </w:t>
      </w:r>
      <w:proofErr w:type="gramStart"/>
      <w:r w:rsidR="00E404FB">
        <w:t xml:space="preserve">new </w:t>
      </w:r>
      <w:proofErr w:type="gramEnd"/>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t>.</w:t>
      </w:r>
    </w:p>
    <w:p w14:paraId="7B4371AB" w14:textId="6D2D7338" w:rsidR="00CA03FD" w:rsidRDefault="00E404FB" w:rsidP="00CC504C">
      <w:pPr>
        <w:pStyle w:val="NoSpacing"/>
        <w:numPr>
          <w:ilvl w:val="0"/>
          <w:numId w:val="9"/>
        </w:numPr>
      </w:pPr>
      <w:r>
        <w:t xml:space="preserve">Steps 3 and 4 are repeated multiple times, recording the values of x, </w:t>
      </w:r>
      <m:oMath>
        <m:d>
          <m:dPr>
            <m:begChr m:val="‖"/>
            <m:endChr m:val="‖"/>
            <m:ctrlPr>
              <w:rPr>
                <w:rFonts w:ascii="Cambria Math" w:hAnsi="Cambria Math"/>
                <w:b/>
              </w:rPr>
            </m:ctrlPr>
          </m:dPr>
          <m:e>
            <m:acc>
              <m:accPr>
                <m:chr m:val="⃗"/>
                <m:ctrlPr>
                  <w:rPr>
                    <w:rFonts w:ascii="Cambria Math" w:hAnsi="Cambria Math"/>
                    <w:b/>
                  </w:rPr>
                </m:ctrlPr>
              </m:accPr>
              <m:e>
                <m:sSub>
                  <m:sSubPr>
                    <m:ctrlPr>
                      <w:rPr>
                        <w:rFonts w:ascii="Cambria Math" w:hAnsi="Cambria Math"/>
                        <w:b/>
                      </w:rPr>
                    </m:ctrlPr>
                  </m:sSubPr>
                  <m:e>
                    <m:r>
                      <m:rPr>
                        <m:sty m:val="b"/>
                      </m:rPr>
                      <w:rPr>
                        <w:rFonts w:ascii="Cambria Math" w:hAnsi="Cambria Math"/>
                      </w:rPr>
                      <m:t>H</m:t>
                    </m:r>
                  </m:e>
                  <m:sub>
                    <m:r>
                      <w:rPr>
                        <w:rFonts w:ascii="Cambria Math" w:hAnsi="Cambria Math"/>
                      </w:rPr>
                      <m:t>i</m:t>
                    </m:r>
                  </m:sub>
                </m:sSub>
              </m:e>
            </m:acc>
          </m:e>
        </m:d>
      </m:oMath>
      <w:r w:rsidR="00CC504C">
        <w:t xml:space="preserve"> and K each time.</w:t>
      </w:r>
    </w:p>
    <w:p w14:paraId="26132919" w14:textId="2C621E3E" w:rsidR="006512A0" w:rsidRDefault="00876425" w:rsidP="00CC504C">
      <w:pPr>
        <w:pStyle w:val="NoSpacing"/>
        <w:numPr>
          <w:ilvl w:val="0"/>
          <w:numId w:val="9"/>
        </w:numPr>
      </w:pPr>
      <w:r>
        <w:t>An approximated result of K yields from averaging the sampled points.</w:t>
      </w:r>
    </w:p>
    <w:p w14:paraId="697C5799" w14:textId="77777777" w:rsidR="00205729" w:rsidRDefault="00205729" w:rsidP="00CC504C">
      <w:pPr>
        <w:pStyle w:val="NoSpacing"/>
      </w:pPr>
      <w:r>
        <w:tab/>
      </w:r>
    </w:p>
    <w:p w14:paraId="4A0F50AA" w14:textId="4F8F918F" w:rsidR="006512A0" w:rsidRDefault="00205729" w:rsidP="00CC504C">
      <w:pPr>
        <w:pStyle w:val="NoSpacing"/>
        <w:rPr>
          <w:rFonts w:cs="Times"/>
        </w:rPr>
      </w:pPr>
      <w:r>
        <w:rPr>
          <w:rFonts w:ascii="Calibri" w:hAnsi="Calibri"/>
          <w:sz w:val="22"/>
          <w:szCs w:val="22"/>
        </w:rPr>
        <w:tab/>
      </w:r>
      <w:r w:rsidR="00E404FB">
        <w:rPr>
          <w:rFonts w:cs="Times"/>
        </w:rPr>
        <w:t>R</w:t>
      </w:r>
      <w:r>
        <w:rPr>
          <w:rFonts w:cs="Times"/>
        </w:rPr>
        <w:t xml:space="preserve">eadings of </w:t>
      </w:r>
      <m:oMath>
        <m:sSub>
          <m:sSubPr>
            <m:ctrlPr>
              <w:rPr>
                <w:rFonts w:ascii="Cambria Math" w:hAnsi="Cambria Math"/>
                <w:i/>
              </w:rPr>
            </m:ctrlPr>
          </m:sSubPr>
          <m:e>
            <m:r>
              <w:rPr>
                <w:rFonts w:ascii="Cambria Math" w:hAnsi="Cambria Math"/>
              </w:rPr>
              <m:t>H</m:t>
            </m:r>
          </m:e>
          <m:sub>
            <m:r>
              <w:rPr>
                <w:rFonts w:ascii="Cambria Math" w:hAnsi="Cambria Math"/>
              </w:rPr>
              <m:t>y</m:t>
            </m:r>
          </m:sub>
        </m:sSub>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z</m:t>
            </m:r>
          </m:sub>
        </m:sSub>
      </m:oMath>
      <w:r w:rsidR="00E404FB">
        <w:t xml:space="preserve"> should be minimized to ensure accuracy; </w:t>
      </w:r>
      <m:oMath>
        <m:r>
          <w:rPr>
            <w:rFonts w:ascii="Cambria Math" w:hAnsi="Cambria Math"/>
          </w:rPr>
          <m:t>y≅0</m:t>
        </m:r>
      </m:oMath>
      <w:r w:rsidR="00E404FB">
        <w:t xml:space="preserve"> and </w:t>
      </w:r>
      <m:oMath>
        <m:r>
          <w:rPr>
            <w:rFonts w:ascii="Cambria Math" w:hAnsi="Cambria Math"/>
          </w:rPr>
          <m:t>z≅0</m:t>
        </m:r>
      </m:oMath>
      <w:r w:rsidR="00E404FB">
        <w:t xml:space="preserve"> condition is satisfied when </w:t>
      </w:r>
      <m:oMath>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≅0</m:t>
        </m:r>
      </m:oMath>
      <w:r w:rsidR="00E404FB">
        <w:t xml:space="preserve"> </w:t>
      </w:r>
      <w:r w:rsidR="00C77ACC">
        <w:t>and</w:t>
      </w:r>
      <m:oMath>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≅0</m:t>
        </m:r>
      </m:oMath>
      <w:r w:rsidR="00E404FB">
        <w:t>.</w:t>
      </w:r>
      <w:r w:rsidR="00E404FB">
        <w:t xml:space="preserve"> As long as both</w:t>
      </w:r>
      <w:r>
        <w:t xml:space="preserve"> </w:t>
      </w:r>
      <m:oMath>
        <m:sSub>
          <m:sSubPr>
            <m:ctrlPr>
              <w:rPr>
                <w:rFonts w:ascii="Cambria Math" w:hAnsi="Cambria Math"/>
                <w:i/>
              </w:rPr>
            </m:ctrlPr>
          </m:sSubPr>
          <m:e>
            <m:r>
              <w:rPr>
                <w:rFonts w:ascii="Cambria Math" w:hAnsi="Cambria Math"/>
              </w:rPr>
              <m:t>H</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z</m:t>
            </m:r>
          </m:sub>
        </m:sSub>
        <m:r>
          <w:rPr>
            <w:rFonts w:ascii="Cambria Math" w:hAnsi="Cambria Math"/>
          </w:rPr>
          <m:t>≤1.0×</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C83FFB">
        <w:t xml:space="preserve"> th</w:t>
      </w:r>
      <w:r w:rsidR="00E404FB">
        <w:t xml:space="preserve">e approximated value of K </w:t>
      </w:r>
      <w:r w:rsidR="00C77ACC">
        <w:t xml:space="preserve">yields </w:t>
      </w:r>
      <w:r w:rsidR="00E404FB">
        <w:t>physically reasonable position solutions</w:t>
      </w:r>
      <w:r w:rsidR="00C83FFB">
        <w:t>. Nonetheless, the closer</w:t>
      </w:r>
      <w:r w:rsidR="00C83FFB">
        <w:rPr>
          <w:rFonts w:cs="Times"/>
        </w:rPr>
        <w:t xml:space="preserve"> </w:t>
      </w:r>
      <m:oMath>
        <m:sSub>
          <m:sSubPr>
            <m:ctrlPr>
              <w:rPr>
                <w:rFonts w:ascii="Cambria Math" w:hAnsi="Cambria Math"/>
                <w:i/>
              </w:rPr>
            </m:ctrlPr>
          </m:sSubPr>
          <m:e>
            <m:r>
              <w:rPr>
                <w:rFonts w:ascii="Cambria Math" w:hAnsi="Cambria Math"/>
              </w:rPr>
              <m:t>H</m:t>
            </m:r>
          </m:e>
          <m:sub>
            <m:r>
              <w:rPr>
                <w:rFonts w:ascii="Cambria Math" w:hAnsi="Cambria Math"/>
              </w:rPr>
              <m:t>y</m:t>
            </m:r>
          </m:sub>
        </m:sSub>
      </m:oMath>
      <w:r w:rsidR="00C83FFB">
        <w:t xml:space="preserve"> and </w:t>
      </w:r>
      <m:oMath>
        <m:sSub>
          <m:sSubPr>
            <m:ctrlPr>
              <w:rPr>
                <w:rFonts w:ascii="Cambria Math" w:hAnsi="Cambria Math"/>
                <w:i/>
              </w:rPr>
            </m:ctrlPr>
          </m:sSubPr>
          <m:e>
            <m:r>
              <w:rPr>
                <w:rFonts w:ascii="Cambria Math" w:hAnsi="Cambria Math"/>
              </w:rPr>
              <m:t>H</m:t>
            </m:r>
          </m:e>
          <m:sub>
            <m:r>
              <w:rPr>
                <w:rFonts w:ascii="Cambria Math" w:hAnsi="Cambria Math"/>
              </w:rPr>
              <m:t>z</m:t>
            </m:r>
          </m:sub>
        </m:sSub>
      </m:oMath>
      <w:r w:rsidR="00C83FFB">
        <w:rPr>
          <w:rFonts w:cs="Times"/>
        </w:rPr>
        <w:t xml:space="preserve"> are to zero the better the approximation</w:t>
      </w:r>
      <w:r w:rsidR="00C77ACC">
        <w:rPr>
          <w:rFonts w:cs="Times"/>
        </w:rPr>
        <w:t>.</w:t>
      </w:r>
      <w:r w:rsidR="00C83FFB">
        <w:t xml:space="preserve"> </w:t>
      </w:r>
    </w:p>
    <w:p w14:paraId="3C170C6A" w14:textId="77777777" w:rsidR="00C83FFB" w:rsidRPr="00C83FFB" w:rsidRDefault="00C83FFB" w:rsidP="00CC504C">
      <w:pPr>
        <w:pStyle w:val="NoSpacing"/>
      </w:pPr>
    </w:p>
    <w:p w14:paraId="48965C7A" w14:textId="67AFDEEF" w:rsidR="006512A0" w:rsidRDefault="006512A0" w:rsidP="00CC504C">
      <w:pPr>
        <w:pStyle w:val="Heading2"/>
      </w:pPr>
      <w:r>
        <w:t>2.2 Sensor Array</w:t>
      </w:r>
    </w:p>
    <w:p w14:paraId="7CF004E2" w14:textId="77777777" w:rsidR="00B44F65" w:rsidRPr="00F92053" w:rsidRDefault="00B44F65" w:rsidP="00CC504C">
      <w:pPr>
        <w:pStyle w:val="NoSpacing"/>
      </w:pPr>
      <w:r w:rsidRPr="00F92053">
        <w:t>[INSERT PICTURE OF ARRAY]</w:t>
      </w:r>
    </w:p>
    <w:p w14:paraId="1EF83A08" w14:textId="60F0979A" w:rsidR="00F92053" w:rsidRDefault="00B44F65" w:rsidP="00CC504C">
      <w:pPr>
        <w:pStyle w:val="NoSpacing"/>
      </w:pPr>
      <w:r>
        <w:tab/>
      </w:r>
      <w:r w:rsidR="00BB2F15">
        <w:t xml:space="preserve">The first </w:t>
      </w:r>
      <w:r w:rsidR="001629DC">
        <w:t xml:space="preserve">prototype </w:t>
      </w:r>
      <w:r w:rsidR="00BB2F15">
        <w:t xml:space="preserve">consisted of a pair of IMUs across from each other calculating the distance to the magnet and triangulating a location from there. Additional sensors were added to enable </w:t>
      </w:r>
      <w:r w:rsidR="00BB2F15" w:rsidRPr="00870CB0">
        <w:rPr>
          <w:b/>
          <w:i/>
          <w:color w:val="FF0000"/>
        </w:rPr>
        <w:t>limited</w:t>
      </w:r>
      <w:r w:rsidR="00BB2F15">
        <w:t xml:space="preserve"> 3D tracking and extend</w:t>
      </w:r>
      <w:r w:rsidR="00870CB0">
        <w:t xml:space="preserve"> the range. The array is </w:t>
      </w:r>
      <w:r w:rsidR="00870CB0" w:rsidRPr="00811B00">
        <w:rPr>
          <w:b/>
          <w:i/>
          <w:color w:val="FF0000"/>
        </w:rPr>
        <w:t>finally comprised of six</w:t>
      </w:r>
      <w:r w:rsidR="00BB2F15">
        <w:t xml:space="preserve"> </w:t>
      </w:r>
      <w:r w:rsidR="00870CB0">
        <w:rPr>
          <w:i/>
        </w:rPr>
        <w:t xml:space="preserve">Sparkfun </w:t>
      </w:r>
      <w:r w:rsidR="00870CB0" w:rsidRPr="00870CB0">
        <w:rPr>
          <w:i/>
        </w:rPr>
        <w:t>LSM</w:t>
      </w:r>
      <w:r w:rsidR="00555865">
        <w:rPr>
          <w:i/>
        </w:rPr>
        <w:t>9DS</w:t>
      </w:r>
      <w:r w:rsidR="00870CB0" w:rsidRPr="00870CB0">
        <w:rPr>
          <w:i/>
        </w:rPr>
        <w:t>1 IMU</w:t>
      </w:r>
      <w:r w:rsidR="00870CB0">
        <w:t xml:space="preserve"> </w:t>
      </w:r>
      <w:r w:rsidR="00870CB0" w:rsidRPr="00870CB0">
        <w:rPr>
          <w:i/>
        </w:rPr>
        <w:t>breakouts</w:t>
      </w:r>
      <w:r w:rsidR="00BB2F15">
        <w:t xml:space="preserve"> arranged in a circular pattern around a central area. </w:t>
      </w:r>
      <w:r w:rsidR="00ED3FF2">
        <w:t>They are</w:t>
      </w:r>
      <w:r w:rsidR="00870CB0">
        <w:t xml:space="preserve"> switched to by a </w:t>
      </w:r>
      <w:r w:rsidR="00870CB0" w:rsidRPr="00870CB0">
        <w:rPr>
          <w:i/>
        </w:rPr>
        <w:t>Sparkfun</w:t>
      </w:r>
      <w:r w:rsidR="00870CB0">
        <w:rPr>
          <w:i/>
        </w:rPr>
        <w:t xml:space="preserve"> </w:t>
      </w:r>
      <w:r w:rsidR="00870CB0" w:rsidRPr="00870CB0">
        <w:rPr>
          <w:i/>
        </w:rPr>
        <w:t>74HC4051</w:t>
      </w:r>
      <w:r w:rsidR="00870CB0">
        <w:rPr>
          <w:i/>
        </w:rPr>
        <w:t xml:space="preserve"> 8-channel</w:t>
      </w:r>
      <w:r w:rsidR="00870CB0">
        <w:t xml:space="preserve"> </w:t>
      </w:r>
      <w:r w:rsidR="00870CB0" w:rsidRPr="00870CB0">
        <w:rPr>
          <w:i/>
        </w:rPr>
        <w:t>multiplexer</w:t>
      </w:r>
      <w:r w:rsidR="00870CB0">
        <w:t xml:space="preserve"> </w:t>
      </w:r>
      <w:r w:rsidR="00870CB0">
        <w:rPr>
          <w:i/>
        </w:rPr>
        <w:t>breakout</w:t>
      </w:r>
      <w:r w:rsidR="00ED3FF2">
        <w:t>, and</w:t>
      </w:r>
      <w:r w:rsidR="00870CB0">
        <w:t xml:space="preserve"> data is driven through the Arduino compatible</w:t>
      </w:r>
      <w:r w:rsidR="00ED3FF2">
        <w:t xml:space="preserve"> </w:t>
      </w:r>
      <w:r w:rsidR="00870CB0">
        <w:rPr>
          <w:i/>
        </w:rPr>
        <w:t>PJRC Teensy v3.2</w:t>
      </w:r>
      <w:r w:rsidR="00ED3FF2">
        <w:t xml:space="preserve"> via I</w:t>
      </w:r>
      <w:r w:rsidR="00ED3FF2">
        <w:rPr>
          <w:vertAlign w:val="superscript"/>
        </w:rPr>
        <w:t>2</w:t>
      </w:r>
      <w:r w:rsidR="00ED3FF2">
        <w:t xml:space="preserve">C. This information is then </w:t>
      </w:r>
      <w:r>
        <w:t xml:space="preserve">lightly </w:t>
      </w:r>
      <w:r w:rsidR="00C77ACC">
        <w:t>formatted</w:t>
      </w:r>
      <w:r>
        <w:t xml:space="preserve"> and output</w:t>
      </w:r>
      <w:r w:rsidR="00ED3FF2">
        <w:t xml:space="preserve">, line by </w:t>
      </w:r>
      <w:r w:rsidR="00870CB0">
        <w:t xml:space="preserve">line, through Serial Bus </w:t>
      </w:r>
      <w:r w:rsidR="00ED3FF2">
        <w:t>to</w:t>
      </w:r>
      <w:r>
        <w:t xml:space="preserve"> a</w:t>
      </w:r>
      <w:r w:rsidR="00ED3FF2">
        <w:t xml:space="preserve"> capable Python script on a PC.</w:t>
      </w:r>
    </w:p>
    <w:p w14:paraId="16B20A59" w14:textId="77777777" w:rsidR="00CA03FD" w:rsidRPr="00B26378" w:rsidRDefault="00CA03FD" w:rsidP="00CC504C">
      <w:pPr>
        <w:pStyle w:val="NoSpacing"/>
      </w:pPr>
    </w:p>
    <w:p w14:paraId="33D6F5FC" w14:textId="5FFDC8D7" w:rsidR="00F92053" w:rsidRDefault="00F92053" w:rsidP="00CC504C">
      <w:pPr>
        <w:pStyle w:val="NoSpacing"/>
      </w:pPr>
      <w:r>
        <w:rPr>
          <w:b/>
        </w:rPr>
        <w:tab/>
      </w:r>
      <w:r w:rsidR="00113253">
        <w:t xml:space="preserve">Sensor readings are taken by the IMUs every </w:t>
      </w:r>
      <w:r w:rsidR="00113253">
        <w:rPr>
          <w:b/>
          <w:i/>
          <w:color w:val="FF0000"/>
        </w:rPr>
        <w:t>[PERIOD</w:t>
      </w:r>
      <w:r w:rsidR="00113253" w:rsidRPr="00F92053">
        <w:rPr>
          <w:b/>
          <w:i/>
          <w:color w:val="FF0000"/>
        </w:rPr>
        <w:t>]</w:t>
      </w:r>
      <w:r w:rsidR="00113253">
        <w:t xml:space="preserve">, yielding the XYZ components of </w:t>
      </w:r>
      <m:oMath>
        <m:acc>
          <m:accPr>
            <m:chr m:val="⃗"/>
            <m:ctrlPr>
              <w:rPr>
                <w:rFonts w:ascii="Cambria Math" w:hAnsi="Cambria Math"/>
                <w:b/>
              </w:rPr>
            </m:ctrlPr>
          </m:accPr>
          <m:e>
            <m:r>
              <m:rPr>
                <m:sty m:val="b"/>
              </m:rPr>
              <w:rPr>
                <w:rFonts w:ascii="Cambria Math" w:hAnsi="Cambria Math"/>
              </w:rPr>
              <m:t>H</m:t>
            </m:r>
          </m:e>
        </m:acc>
      </m:oMath>
      <w:r w:rsidR="00113253">
        <w:rPr>
          <w:b/>
        </w:rPr>
        <w:t xml:space="preserve"> </w:t>
      </w:r>
      <w:r w:rsidR="00113253">
        <w:t>with respect to the sensor orientation. Geomagnetism is</w:t>
      </w:r>
      <w:r w:rsidR="002E1137">
        <w:t xml:space="preserve"> partially</w:t>
      </w:r>
      <w:r w:rsidR="00113253">
        <w:t xml:space="preserve"> accounted for with the IMUs’ built-in </w:t>
      </w:r>
      <w:r w:rsidR="00113253" w:rsidRPr="00CC504C">
        <w:t xml:space="preserve">function given </w:t>
      </w:r>
      <w:r w:rsidR="00555865" w:rsidRPr="00CC504C">
        <w:t xml:space="preserve">a local </w:t>
      </w:r>
      <w:r w:rsidR="00113253" w:rsidRPr="00CC504C">
        <w:t>declination. To mitigate the effect of</w:t>
      </w:r>
      <w:r w:rsidR="002E1137" w:rsidRPr="00CC504C">
        <w:t xml:space="preserve"> remaining</w:t>
      </w:r>
      <w:r w:rsidR="00113253" w:rsidRPr="00CC504C">
        <w:t xml:space="preserve"> ambient magnetic fields, sensor readings are ave</w:t>
      </w:r>
      <w:r w:rsidR="00555865" w:rsidRPr="00CC504C">
        <w:t>raged over 50 readings</w:t>
      </w:r>
      <w:r w:rsidR="00C77ACC" w:rsidRPr="00CC504C">
        <w:t>, for each sensor,</w:t>
      </w:r>
      <w:r w:rsidR="00113253" w:rsidRPr="00CC504C">
        <w:t xml:space="preserve"> upon reset and the </w:t>
      </w:r>
      <w:r w:rsidR="00C77ACC" w:rsidRPr="00CC504C">
        <w:t xml:space="preserve">respective </w:t>
      </w:r>
      <w:r w:rsidR="00113253" w:rsidRPr="00CC504C">
        <w:t>result is subtracted from later readings. Drifting is</w:t>
      </w:r>
      <w:r w:rsidR="00555865" w:rsidRPr="00CC504C">
        <w:t xml:space="preserve"> observed to be</w:t>
      </w:r>
      <w:r w:rsidR="002E1137" w:rsidRPr="00CC504C">
        <w:t xml:space="preserve"> minimal, yet</w:t>
      </w:r>
      <w:r w:rsidR="00113253" w:rsidRPr="00CC504C">
        <w:t xml:space="preserve"> furth</w:t>
      </w:r>
      <w:r w:rsidR="002E1137" w:rsidRPr="00CC504C">
        <w:t>er mitigation is left as future</w:t>
      </w:r>
      <w:r w:rsidR="00113253" w:rsidRPr="00CC504C">
        <w:t xml:space="preserve"> work. Readings henceforth start at ±</w:t>
      </w:r>
      <w:r w:rsidR="00811B00" w:rsidRPr="00CC504C">
        <w:t>2</w:t>
      </w:r>
      <w:r w:rsidR="00113253" w:rsidRPr="00CC504C">
        <w:t xml:space="preserve">0 </w:t>
      </w:r>
      <w:r w:rsidR="0040295A" w:rsidRPr="00CC504C">
        <w:t>milliGauss</w:t>
      </w:r>
      <w:r w:rsidR="00113253">
        <w:t xml:space="preserve"> and range to </w:t>
      </w:r>
      <w:r w:rsidR="00113253">
        <w:rPr>
          <w:rFonts w:cs="Times"/>
        </w:rPr>
        <w:t>±</w:t>
      </w:r>
      <w:r w:rsidR="00113253">
        <w:t>16 Gauss, according to the built-in 16-bit analog to digital converter</w:t>
      </w:r>
      <w:r w:rsidR="00555865">
        <w:t xml:space="preserve"> in the IMU chip</w:t>
      </w:r>
      <w:r w:rsidR="00113253">
        <w:t xml:space="preserve">. This information for each sensor is output by the </w:t>
      </w:r>
      <w:r w:rsidR="00555865">
        <w:rPr>
          <w:i/>
        </w:rPr>
        <w:t>Teensy</w:t>
      </w:r>
      <w:r w:rsidR="00113253">
        <w:rPr>
          <w:i/>
        </w:rPr>
        <w:t xml:space="preserve"> </w:t>
      </w:r>
      <w:r w:rsidR="00113253">
        <w:t xml:space="preserve">to the PC, where it is split and sorted by </w:t>
      </w:r>
      <w:r w:rsidR="002E1137">
        <w:t xml:space="preserve">the </w:t>
      </w:r>
      <w:r w:rsidR="00113253">
        <w:t>Python</w:t>
      </w:r>
      <w:r w:rsidR="002E1137">
        <w:t xml:space="preserve"> script.</w:t>
      </w:r>
    </w:p>
    <w:p w14:paraId="4336F379" w14:textId="77777777" w:rsidR="00CA03FD" w:rsidRDefault="00CA03FD" w:rsidP="00CC504C">
      <w:pPr>
        <w:pStyle w:val="NoSpacing"/>
      </w:pPr>
    </w:p>
    <w:p w14:paraId="48B5F253" w14:textId="071E418F" w:rsidR="006512A0" w:rsidRDefault="006512A0" w:rsidP="00CC504C">
      <w:pPr>
        <w:pStyle w:val="Heading2"/>
      </w:pPr>
      <w:r>
        <w:t>2.3 Position Tracking Algorithm</w:t>
      </w:r>
    </w:p>
    <w:p w14:paraId="05F6F96A" w14:textId="6E0832A7" w:rsidR="00E404FB" w:rsidRPr="00E404FB" w:rsidRDefault="00555865" w:rsidP="00CC504C">
      <w:pPr>
        <w:pStyle w:val="NoSpacing"/>
      </w:pPr>
      <w:r>
        <w:tab/>
      </w:r>
      <w:r w:rsidR="00B92A97">
        <w:rPr>
          <w:noProof/>
        </w:rPr>
        <w:drawing>
          <wp:inline distT="0" distB="0" distL="0" distR="0" wp14:anchorId="35B936D1" wp14:editId="7123307E">
            <wp:extent cx="2853055" cy="3628390"/>
            <wp:effectExtent l="0" t="0" r="4445" b="0"/>
            <wp:docPr id="1" name="Picture 1" descr="C:\Users\modeh\AppData\Local\Microsoft\Windows\INetCache\Content.Word\Algorithm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deh\AppData\Local\Microsoft\Windows\INetCache\Content.Word\Algorithm Ch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055" cy="3628390"/>
                    </a:xfrm>
                    <a:prstGeom prst="rect">
                      <a:avLst/>
                    </a:prstGeom>
                    <a:noFill/>
                    <a:ln>
                      <a:noFill/>
                    </a:ln>
                  </pic:spPr>
                </pic:pic>
              </a:graphicData>
            </a:graphic>
          </wp:inline>
        </w:drawing>
      </w:r>
    </w:p>
    <w:p w14:paraId="5B7275CF" w14:textId="77777777" w:rsidR="00B92A97" w:rsidRDefault="00E404FB" w:rsidP="00CC504C">
      <w:pPr>
        <w:pStyle w:val="NoSpacing"/>
      </w:pPr>
      <w:r>
        <w:tab/>
      </w:r>
    </w:p>
    <w:p w14:paraId="176233E6" w14:textId="511E7A7D" w:rsidR="00CA03FD" w:rsidRDefault="00B92A97" w:rsidP="00CC504C">
      <w:pPr>
        <w:pStyle w:val="NoSpacing"/>
      </w:pPr>
      <w:r>
        <w:tab/>
      </w:r>
      <w:r w:rsidR="00B26378">
        <w:t>Each sensor allows the script to assemble one possible input equation acco</w:t>
      </w:r>
      <w:r w:rsidR="001D3CCC">
        <w:t xml:space="preserve">rding to Eqns. (2), (3) and (4) </w:t>
      </w:r>
      <w:r w:rsidR="001D3CCC" w:rsidRPr="0040295A">
        <w:rPr>
          <w:b/>
          <w:i/>
          <w:color w:val="FF0000"/>
        </w:rPr>
        <w:t xml:space="preserve">for </w:t>
      </w:r>
      <w:r w:rsidR="0040295A" w:rsidRPr="0040295A">
        <w:rPr>
          <w:b/>
          <w:i/>
          <w:color w:val="FF0000"/>
        </w:rPr>
        <w:t>six</w:t>
      </w:r>
      <w:r w:rsidR="001D3CCC" w:rsidRPr="0040295A">
        <w:rPr>
          <w:b/>
          <w:i/>
          <w:color w:val="FF0000"/>
        </w:rPr>
        <w:t xml:space="preserve"> </w:t>
      </w:r>
      <w:r w:rsidR="00EA746F" w:rsidRPr="0040295A">
        <w:rPr>
          <w:b/>
          <w:i/>
          <w:color w:val="FF0000"/>
        </w:rPr>
        <w:t xml:space="preserve">coupled </w:t>
      </w:r>
      <w:r w:rsidR="001D3CCC" w:rsidRPr="0040295A">
        <w:rPr>
          <w:b/>
          <w:i/>
          <w:color w:val="FF0000"/>
        </w:rPr>
        <w:t>equations</w:t>
      </w:r>
      <w:r w:rsidR="001D3CCC">
        <w:t>. As can be observed, the constructed system of equations is non-linear and has no analytical solution, thus the need for a numerical technique to aid in the computation of the magnet’s position arises.</w:t>
      </w:r>
      <w:r w:rsidR="00B26378">
        <w:t xml:space="preserve"> </w:t>
      </w:r>
      <w:r w:rsidR="00555865">
        <w:t xml:space="preserve">Computation begins after the script has assembled the </w:t>
      </w:r>
      <w:r w:rsidR="00B26378">
        <w:t>nonlinear system of equations and chosen</w:t>
      </w:r>
      <w:r w:rsidR="00555865">
        <w:t xml:space="preserve"> the three</w:t>
      </w:r>
      <w:r w:rsidR="00B26378">
        <w:t xml:space="preserve"> rendered</w:t>
      </w:r>
      <w:r w:rsidR="00555865">
        <w:t xml:space="preserve"> from the sensors calculated to have the largest respective </w:t>
      </w:r>
      <m:oMath>
        <m:d>
          <m:dPr>
            <m:begChr m:val="‖"/>
            <m:endChr m:val="‖"/>
            <m:ctrlPr>
              <w:rPr>
                <w:rFonts w:ascii="Cambria Math" w:hAnsi="Cambria Math"/>
                <w:b/>
              </w:rPr>
            </m:ctrlPr>
          </m:dPr>
          <m:e>
            <m:acc>
              <m:accPr>
                <m:chr m:val="⃗"/>
                <m:ctrlPr>
                  <w:rPr>
                    <w:rFonts w:ascii="Cambria Math" w:hAnsi="Cambria Math"/>
                    <w:b/>
                  </w:rPr>
                </m:ctrlPr>
              </m:accPr>
              <m:e>
                <m:r>
                  <m:rPr>
                    <m:sty m:val="b"/>
                  </m:rPr>
                  <w:rPr>
                    <w:rFonts w:ascii="Cambria Math" w:hAnsi="Cambria Math"/>
                  </w:rPr>
                  <m:t>H</m:t>
                </m:r>
              </m:e>
            </m:acc>
          </m:e>
        </m:d>
      </m:oMath>
      <w:commentRangeStart w:id="9"/>
      <w:r w:rsidR="00555865">
        <w:rPr>
          <w:b/>
        </w:rPr>
        <w:t xml:space="preserve"> </w:t>
      </w:r>
      <w:commentRangeEnd w:id="9"/>
      <w:r w:rsidR="00EA746F">
        <w:rPr>
          <w:rStyle w:val="CommentReference"/>
          <w:rFonts w:ascii="Calibri" w:hAnsi="Calibri"/>
        </w:rPr>
        <w:commentReference w:id="9"/>
      </w:r>
      <w:r w:rsidR="00555865">
        <w:t>to pass to</w:t>
      </w:r>
      <w:r w:rsidR="00B26378">
        <w:t xml:space="preserve"> a</w:t>
      </w:r>
      <w:r w:rsidR="00555865">
        <w:t xml:space="preserve"> </w:t>
      </w:r>
      <w:r w:rsidR="00B26378">
        <w:t>Levenberg-Marquardt algorithm (LMA) powered by the</w:t>
      </w:r>
      <w:r w:rsidR="00811B00">
        <w:t xml:space="preserve"> versatile</w:t>
      </w:r>
      <w:r w:rsidR="00B26378">
        <w:t xml:space="preserve"> </w:t>
      </w:r>
      <w:r w:rsidR="00B26378" w:rsidRPr="00B26378">
        <w:rPr>
          <w:i/>
        </w:rPr>
        <w:t>SciPy</w:t>
      </w:r>
      <w:r w:rsidR="00B26378">
        <w:t xml:space="preserve"> module.</w:t>
      </w:r>
      <w:r w:rsidR="001D3CCC">
        <w:t xml:space="preserve"> The reason that only three equations are being </w:t>
      </w:r>
      <w:r w:rsidR="00EA746F">
        <w:t>considered during</w:t>
      </w:r>
      <w:r w:rsidR="001D3CCC">
        <w:t xml:space="preserve"> the computation process stems from the fact that </w:t>
      </w:r>
      <w:r w:rsidR="001D3CCC" w:rsidRPr="001D3CCC">
        <w:rPr>
          <w:i/>
        </w:rPr>
        <w:t>SciPy</w:t>
      </w:r>
      <w:r w:rsidR="001D3CCC">
        <w:t xml:space="preserve">’s implementation of the LMA </w:t>
      </w:r>
      <w:r w:rsidR="00EA746F">
        <w:t>lacks support for overd</w:t>
      </w:r>
      <w:r w:rsidR="00CA03FD">
        <w:t>etermined systems of equations.</w:t>
      </w:r>
    </w:p>
    <w:p w14:paraId="2CC23887" w14:textId="77777777" w:rsidR="00CA03FD" w:rsidRPr="00555865" w:rsidRDefault="00CA03FD" w:rsidP="00CC504C">
      <w:pPr>
        <w:pStyle w:val="NoSpacing"/>
      </w:pPr>
    </w:p>
    <w:p w14:paraId="314EAF52" w14:textId="31FF60AB" w:rsidR="00B26378" w:rsidRDefault="00B26378" w:rsidP="00CC504C">
      <w:pPr>
        <w:pStyle w:val="NoSpacing"/>
      </w:pPr>
      <w:r>
        <w:tab/>
        <w:t>LMA was chosen for its robustness a</w:t>
      </w:r>
      <w:bookmarkStart w:id="10" w:name="_GoBack"/>
      <w:bookmarkEnd w:id="10"/>
      <w:r>
        <w:t>nd speed of convergence.</w:t>
      </w:r>
      <w:r w:rsidR="002E1137">
        <w:t xml:space="preserve"> Its accessibility within </w:t>
      </w:r>
      <w:r w:rsidR="002E1137" w:rsidRPr="00B26378">
        <w:rPr>
          <w:i/>
        </w:rPr>
        <w:t>SciPy</w:t>
      </w:r>
      <w:r w:rsidR="002E1137">
        <w:t>, notwithstanding.</w:t>
      </w:r>
      <w:r>
        <w:t xml:space="preserve"> Furthermore, </w:t>
      </w:r>
      <w:r w:rsidR="002E1137">
        <w:t xml:space="preserve">since </w:t>
      </w:r>
      <w:r>
        <w:t>LMA combines Newton-Raphson’s algorithm and the Steepest Descent</w:t>
      </w:r>
      <w:r w:rsidR="002E1137">
        <w:t xml:space="preserve"> method,</w:t>
      </w:r>
      <w:r>
        <w:t xml:space="preserve"> it converges to a solution even if the initial guess is far off the mark.</w:t>
      </w:r>
      <w:r w:rsidR="002E1137">
        <w:t xml:space="preserve"> Yet, to reduce computation time,</w:t>
      </w:r>
      <w:r w:rsidR="00DE4E33">
        <w:t xml:space="preserve"> the script performs</w:t>
      </w:r>
      <w:r w:rsidR="00BD5448">
        <w:t xml:space="preserve"> a dynamic search of the possible initial guesses by determining the possible location of the magnet in accordance to which three sensors are reading the highest magnetic field.</w:t>
      </w:r>
      <w:r w:rsidR="002E1137">
        <w:t xml:space="preserve"> </w:t>
      </w:r>
      <w:r w:rsidR="00BD5448">
        <w:t xml:space="preserve">The </w:t>
      </w:r>
      <w:r w:rsidR="002E1137">
        <w:t xml:space="preserve">initial guess is </w:t>
      </w:r>
      <w:r w:rsidR="00BD5448">
        <w:t xml:space="preserve">then </w:t>
      </w:r>
      <w:r w:rsidR="002E1137">
        <w:t xml:space="preserve">determined as the centroid of the triangle formed by the </w:t>
      </w:r>
      <w:r w:rsidR="00BD5448">
        <w:t>three sensors</w:t>
      </w:r>
      <w:r w:rsidR="00DE4E33">
        <w:t xml:space="preserve"> and is fed into the LMA</w:t>
      </w:r>
      <w:r w:rsidR="002E1137">
        <w:t>.</w:t>
      </w:r>
    </w:p>
    <w:p w14:paraId="2D2C60DB" w14:textId="77777777" w:rsidR="00CA03FD" w:rsidRDefault="00CA03FD" w:rsidP="00CC504C">
      <w:pPr>
        <w:pStyle w:val="NoSpacing"/>
      </w:pPr>
    </w:p>
    <w:p w14:paraId="32A89F07" w14:textId="77777777" w:rsidR="00555865" w:rsidRDefault="00811B00" w:rsidP="00CC504C">
      <w:pPr>
        <w:pStyle w:val="NoSpacing"/>
      </w:pPr>
      <w:r>
        <w:tab/>
        <w:t xml:space="preserve">A permanent magnet of </w:t>
      </w:r>
      <w:r w:rsidRPr="00811B00">
        <w:rPr>
          <w:b/>
          <w:i/>
          <w:color w:val="FF0000"/>
        </w:rPr>
        <w:t>[</w:t>
      </w:r>
      <w:r>
        <w:rPr>
          <w:b/>
          <w:i/>
          <w:color w:val="FF0000"/>
        </w:rPr>
        <w:t>DIMENSIONS</w:t>
      </w:r>
      <w:r w:rsidRPr="00811B00">
        <w:rPr>
          <w:b/>
          <w:i/>
          <w:color w:val="FF0000"/>
        </w:rPr>
        <w:t>]</w:t>
      </w:r>
      <w:r>
        <w:rPr>
          <w:b/>
          <w:i/>
          <w:color w:val="FF0000"/>
        </w:rPr>
        <w:t xml:space="preserve"> </w:t>
      </w:r>
      <w:r>
        <w:t>is chosen as the source and assumed to have an ideal magnetic dipole field at long-distance.</w:t>
      </w:r>
    </w:p>
    <w:p w14:paraId="1A8C7825" w14:textId="77777777" w:rsidR="00CA03FD" w:rsidRDefault="00CA03FD" w:rsidP="00CC504C">
      <w:pPr>
        <w:pStyle w:val="NoSpacing"/>
      </w:pPr>
    </w:p>
    <w:p w14:paraId="09E998E7" w14:textId="57919B86" w:rsidR="00CF3730" w:rsidRPr="006D4F0E" w:rsidRDefault="00811B00" w:rsidP="00CC504C">
      <w:pPr>
        <w:pStyle w:val="NoSpacing"/>
      </w:pPr>
      <w:r>
        <w:lastRenderedPageBreak/>
        <w:tab/>
        <w:t xml:space="preserve">Further optimization is required, especially and including the mitigation of ambient fields, the sampling rate, computation time, arbitrary orientations of the magnet, and </w:t>
      </w:r>
      <w:r w:rsidRPr="00811B00">
        <w:rPr>
          <w:b/>
          <w:i/>
          <w:color w:val="FF0000"/>
        </w:rPr>
        <w:t>[</w:t>
      </w:r>
      <w:r>
        <w:rPr>
          <w:b/>
          <w:i/>
          <w:color w:val="FF0000"/>
        </w:rPr>
        <w:t>LIVE PLOT REFRESH RATE?</w:t>
      </w:r>
      <w:r w:rsidRPr="00811B00">
        <w:rPr>
          <w:b/>
          <w:i/>
          <w:color w:val="FF0000"/>
        </w:rPr>
        <w:t>]</w:t>
      </w:r>
      <w:r>
        <w:rPr>
          <w:b/>
          <w:i/>
        </w:rPr>
        <w:t xml:space="preserve">. </w:t>
      </w:r>
    </w:p>
    <w:p w14:paraId="619B82B9" w14:textId="77777777" w:rsidR="00CF3730" w:rsidRDefault="00CF3730" w:rsidP="00CC504C">
      <w:pPr>
        <w:pStyle w:val="Heading1"/>
      </w:pPr>
      <w:r>
        <w:t>3 Results</w:t>
      </w:r>
    </w:p>
    <w:p w14:paraId="35A16A25" w14:textId="07E530CA" w:rsidR="00CA03FD" w:rsidRDefault="00CA03FD" w:rsidP="00CC504C">
      <w:pPr>
        <w:pStyle w:val="NoSpacing"/>
      </w:pPr>
      <w:r>
        <w:t>The results are</w:t>
      </w:r>
      <w:proofErr w:type="gramStart"/>
      <w:r>
        <w:t>;</w:t>
      </w:r>
      <w:proofErr w:type="gramEnd"/>
    </w:p>
    <w:p w14:paraId="0C71E184" w14:textId="21426B2E" w:rsidR="00CA03FD" w:rsidRDefault="00CA03FD" w:rsidP="00CC504C">
      <w:pPr>
        <w:pStyle w:val="NoSpacing"/>
        <w:numPr>
          <w:ilvl w:val="0"/>
          <w:numId w:val="13"/>
        </w:numPr>
      </w:pPr>
      <w:r>
        <w:t>Sensor array for real-time, non-contacting tracking of an object along a plane</w:t>
      </w:r>
    </w:p>
    <w:p w14:paraId="604DBC6C" w14:textId="57096589" w:rsidR="00CA03FD" w:rsidRDefault="00CA03FD" w:rsidP="00CC504C">
      <w:pPr>
        <w:pStyle w:val="NoSpacing"/>
        <w:numPr>
          <w:ilvl w:val="0"/>
          <w:numId w:val="13"/>
        </w:numPr>
      </w:pPr>
      <w:r>
        <w:t>Sensor array for real-time, non-contacting tracking of an object in space (3D)</w:t>
      </w:r>
    </w:p>
    <w:p w14:paraId="0C16856D" w14:textId="0EEE9611" w:rsidR="00CA03FD" w:rsidRDefault="00CA03FD" w:rsidP="00CC504C">
      <w:pPr>
        <w:pStyle w:val="NoSpacing"/>
        <w:numPr>
          <w:ilvl w:val="0"/>
          <w:numId w:val="13"/>
        </w:numPr>
      </w:pPr>
      <w:r>
        <w:t>An robust algorithm for the real-time, non0-contacting tracking of an object in space (3)</w:t>
      </w:r>
    </w:p>
    <w:p w14:paraId="1E8928CA" w14:textId="77777777" w:rsidR="00CA03FD" w:rsidRDefault="00CA03FD" w:rsidP="00CC504C">
      <w:pPr>
        <w:pStyle w:val="NoSpacing"/>
      </w:pPr>
    </w:p>
    <w:p w14:paraId="7C3534AA" w14:textId="20324948" w:rsidR="00CA03FD" w:rsidRDefault="00CA03FD" w:rsidP="00CC504C">
      <w:pPr>
        <w:pStyle w:val="NoSpacing"/>
      </w:pPr>
      <w:r>
        <w:t>The robustness of our sensor arrays (devices) and analysis software was evaluated in terms of</w:t>
      </w:r>
      <w:proofErr w:type="gramStart"/>
      <w:r>
        <w:t>;</w:t>
      </w:r>
      <w:proofErr w:type="gramEnd"/>
    </w:p>
    <w:p w14:paraId="72432DE7" w14:textId="77777777" w:rsidR="000B34B3" w:rsidRPr="000B34B3" w:rsidRDefault="000B34B3" w:rsidP="00CC504C">
      <w:pPr>
        <w:pStyle w:val="NoSpacing"/>
        <w:numPr>
          <w:ilvl w:val="0"/>
          <w:numId w:val="4"/>
        </w:numPr>
      </w:pPr>
      <w:r>
        <w:t>Examples of data plot</w:t>
      </w:r>
    </w:p>
    <w:p w14:paraId="1644F088" w14:textId="77777777" w:rsidR="000B34B3" w:rsidRPr="000B34B3" w:rsidRDefault="000B34B3" w:rsidP="00CC504C">
      <w:pPr>
        <w:pStyle w:val="NoSpacing"/>
        <w:numPr>
          <w:ilvl w:val="0"/>
          <w:numId w:val="4"/>
        </w:numPr>
      </w:pPr>
      <w:r>
        <w:t>Speed of the data</w:t>
      </w:r>
    </w:p>
    <w:p w14:paraId="6DCC3D63" w14:textId="77777777" w:rsidR="006D4F0E" w:rsidRPr="008923AE" w:rsidRDefault="000B34B3" w:rsidP="00CC504C">
      <w:pPr>
        <w:pStyle w:val="NoSpacing"/>
        <w:numPr>
          <w:ilvl w:val="0"/>
          <w:numId w:val="4"/>
        </w:numPr>
      </w:pPr>
      <w:r>
        <w:t>Accuracy and precision</w:t>
      </w:r>
    </w:p>
    <w:p w14:paraId="152E1F68" w14:textId="77777777" w:rsidR="006D4F0E" w:rsidRDefault="006D4F0E" w:rsidP="00CC504C">
      <w:pPr>
        <w:pStyle w:val="NoSpacing"/>
      </w:pPr>
    </w:p>
    <w:p w14:paraId="25778F7B" w14:textId="77777777" w:rsidR="00CF3730" w:rsidRPr="00425F8F" w:rsidRDefault="006D4F0E" w:rsidP="00CC504C">
      <w:pPr>
        <w:pStyle w:val="NoSpacing"/>
      </w:pPr>
      <w:r>
        <w:tab/>
      </w:r>
    </w:p>
    <w:p w14:paraId="76C82C16" w14:textId="77777777" w:rsidR="00CF3730" w:rsidRPr="00AF16EC" w:rsidRDefault="00CF3730" w:rsidP="00CC504C">
      <w:pPr>
        <w:pStyle w:val="Heading1"/>
      </w:pPr>
      <w:r>
        <w:t xml:space="preserve">4 </w:t>
      </w:r>
      <w:commentRangeStart w:id="11"/>
      <w:r>
        <w:t>Interpretation</w:t>
      </w:r>
      <w:commentRangeEnd w:id="11"/>
      <w:r w:rsidR="00014A2E">
        <w:rPr>
          <w:rStyle w:val="CommentReference"/>
          <w:rFonts w:ascii="Calibri" w:eastAsia="MS Mincho" w:hAnsi="Calibri"/>
          <w:b w:val="0"/>
          <w:bCs w:val="0"/>
          <w:kern w:val="0"/>
        </w:rPr>
        <w:commentReference w:id="11"/>
      </w:r>
    </w:p>
    <w:p w14:paraId="78502FFD" w14:textId="77777777" w:rsidR="00CF3730" w:rsidRPr="00425F8F" w:rsidRDefault="00CF3730" w:rsidP="00CC504C">
      <w:pPr>
        <w:pStyle w:val="NoSpacing"/>
      </w:pPr>
      <w:r>
        <w:tab/>
      </w:r>
      <w:r w:rsidRPr="00425F8F">
        <w:t xml:space="preserve">The Interpretation section provides an interpretation of the results and conclusions of the study. </w:t>
      </w:r>
    </w:p>
    <w:p w14:paraId="374E019C" w14:textId="77777777" w:rsidR="008923AE" w:rsidRPr="008923AE" w:rsidRDefault="008923AE" w:rsidP="00CC504C">
      <w:pPr>
        <w:pStyle w:val="NoSpacing"/>
        <w:numPr>
          <w:ilvl w:val="0"/>
          <w:numId w:val="6"/>
        </w:numPr>
      </w:pPr>
      <w:r>
        <w:t>Limitations of the approach</w:t>
      </w:r>
    </w:p>
    <w:p w14:paraId="46A08B86" w14:textId="77777777" w:rsidR="008923AE" w:rsidRDefault="007719BD" w:rsidP="00CC504C">
      <w:pPr>
        <w:pStyle w:val="NoSpacing"/>
        <w:numPr>
          <w:ilvl w:val="1"/>
          <w:numId w:val="6"/>
        </w:numPr>
      </w:pPr>
      <w:r>
        <w:t>No visualization of the orientation of the magnet, yet.</w:t>
      </w:r>
    </w:p>
    <w:p w14:paraId="181562F5" w14:textId="77777777" w:rsidR="007719BD" w:rsidRPr="008923AE" w:rsidRDefault="007719BD" w:rsidP="00CC504C">
      <w:pPr>
        <w:pStyle w:val="NoSpacing"/>
        <w:numPr>
          <w:ilvl w:val="1"/>
          <w:numId w:val="6"/>
        </w:numPr>
      </w:pPr>
      <w:r>
        <w:t>Only one magnetic point at a time.</w:t>
      </w:r>
    </w:p>
    <w:p w14:paraId="07820B3A" w14:textId="77777777" w:rsidR="008923AE" w:rsidRDefault="008923AE" w:rsidP="00CC504C">
      <w:pPr>
        <w:pStyle w:val="NoSpacing"/>
        <w:numPr>
          <w:ilvl w:val="0"/>
          <w:numId w:val="6"/>
        </w:numPr>
      </w:pPr>
      <w:r>
        <w:t>Other calibration considerations</w:t>
      </w:r>
    </w:p>
    <w:p w14:paraId="22F568B8" w14:textId="77777777" w:rsidR="007719BD" w:rsidRDefault="007719BD" w:rsidP="00CC504C">
      <w:pPr>
        <w:pStyle w:val="NoSpacing"/>
        <w:numPr>
          <w:ilvl w:val="0"/>
          <w:numId w:val="6"/>
        </w:numPr>
      </w:pPr>
      <w:r>
        <w:t>How to improve!</w:t>
      </w:r>
    </w:p>
    <w:p w14:paraId="3BBF1A9C" w14:textId="77777777" w:rsidR="007719BD" w:rsidRDefault="007719BD" w:rsidP="00CC504C">
      <w:pPr>
        <w:pStyle w:val="NoSpacing"/>
        <w:numPr>
          <w:ilvl w:val="1"/>
          <w:numId w:val="6"/>
        </w:numPr>
      </w:pPr>
      <w:r>
        <w:t>Optimize software.</w:t>
      </w:r>
    </w:p>
    <w:p w14:paraId="2D6C9C41" w14:textId="77777777" w:rsidR="007719BD" w:rsidRDefault="007719BD" w:rsidP="00CC504C">
      <w:pPr>
        <w:pStyle w:val="NoSpacing"/>
        <w:numPr>
          <w:ilvl w:val="1"/>
          <w:numId w:val="6"/>
        </w:numPr>
      </w:pPr>
      <w:r>
        <w:t>Improve data sampling rate.</w:t>
      </w:r>
    </w:p>
    <w:p w14:paraId="3AB32B53" w14:textId="17534475" w:rsidR="00CF3730" w:rsidRDefault="007719BD" w:rsidP="00CC504C">
      <w:pPr>
        <w:pStyle w:val="NoSpacing"/>
        <w:numPr>
          <w:ilvl w:val="1"/>
          <w:numId w:val="6"/>
        </w:numPr>
      </w:pPr>
      <w:r>
        <w:t>Redress fundamental principles; higher abstraction models.</w:t>
      </w:r>
    </w:p>
    <w:p w14:paraId="70760C60" w14:textId="5209EB74" w:rsidR="00892C47" w:rsidRDefault="00892C47" w:rsidP="00CC504C">
      <w:pPr>
        <w:pStyle w:val="NoSpacing"/>
        <w:numPr>
          <w:ilvl w:val="1"/>
          <w:numId w:val="6"/>
        </w:numPr>
      </w:pPr>
      <w:commentRangeStart w:id="12"/>
      <w:r>
        <w:t>Discuss permeability of materials to magnetic flux</w:t>
      </w:r>
      <w:commentRangeEnd w:id="12"/>
      <w:r>
        <w:rPr>
          <w:rStyle w:val="CommentReference"/>
          <w:rFonts w:ascii="Calibri" w:hAnsi="Calibri"/>
        </w:rPr>
        <w:commentReference w:id="12"/>
      </w:r>
    </w:p>
    <w:p w14:paraId="33F10469" w14:textId="2BA28F3A" w:rsidR="00960F2B" w:rsidRDefault="00CF3730" w:rsidP="00CC504C">
      <w:pPr>
        <w:pStyle w:val="Heading1"/>
      </w:pPr>
      <w:r>
        <w:t>References</w:t>
      </w:r>
    </w:p>
    <w:p w14:paraId="361B0910" w14:textId="224ADF11" w:rsidR="004860DD" w:rsidRDefault="00960F2B" w:rsidP="00CC504C">
      <w:pPr>
        <w:pStyle w:val="NoSpacing"/>
      </w:pPr>
      <w:r w:rsidRPr="00960F2B">
        <w:t>[1] Han, X., Seki, H., Kamiya, Y., and Hikizu, M. “Wearable handwriting input device using magnetic field Geomagnetism cancell</w:t>
      </w:r>
      <w:r w:rsidR="00267155">
        <w:t>ation in position calculation.”</w:t>
      </w:r>
      <w:r w:rsidR="00267155">
        <w:rPr>
          <w:i/>
        </w:rPr>
        <w:t xml:space="preserve"> </w:t>
      </w:r>
      <w:r w:rsidRPr="00960F2B">
        <w:rPr>
          <w:i/>
        </w:rPr>
        <w:t>Precision Engineering</w:t>
      </w:r>
      <w:r w:rsidRPr="00960F2B">
        <w:t xml:space="preserve"> Vol. 33 Issue 1 (2009), pp: 37-43.</w:t>
      </w:r>
      <w:r w:rsidR="00267155">
        <w:t xml:space="preserve"> </w:t>
      </w:r>
      <w:r w:rsidRPr="00960F2B">
        <w:t>DOI 10.1016/j.precisioneng.2008.03.008.</w:t>
      </w:r>
    </w:p>
    <w:p w14:paraId="00F55E33" w14:textId="1B1BEA28" w:rsidR="00960F2B" w:rsidRPr="00960F2B" w:rsidRDefault="00960F2B" w:rsidP="00CC504C">
      <w:pPr>
        <w:pStyle w:val="NoSpacing"/>
      </w:pPr>
    </w:p>
    <w:p w14:paraId="31999BE0" w14:textId="6D125A90" w:rsidR="00960F2B" w:rsidRDefault="00960F2B" w:rsidP="00CC504C">
      <w:r>
        <w:t xml:space="preserve">[2] </w:t>
      </w:r>
      <w:r w:rsidRPr="00960F2B">
        <w:t xml:space="preserve">Han, X., Seki, H., Kamiya, Y., and Hikizu, M. “Wearable handwriting input device using magnetic field 2nd report: Influence of misalignment of magnet and writing plane.” </w:t>
      </w:r>
      <w:r w:rsidRPr="00960F2B">
        <w:rPr>
          <w:i/>
        </w:rPr>
        <w:t>Precision Engineering</w:t>
      </w:r>
      <w:r w:rsidRPr="00960F2B">
        <w:t xml:space="preserve"> V</w:t>
      </w:r>
      <w:r>
        <w:t>ol. 34 Issue 3 (2010), pp: 425-430</w:t>
      </w:r>
      <w:r w:rsidRPr="00960F2B">
        <w:t xml:space="preserve">. </w:t>
      </w:r>
      <w:r w:rsidR="00267155">
        <w:t xml:space="preserve"> </w:t>
      </w:r>
      <w:r w:rsidRPr="00960F2B">
        <w:t>DOI 10.1016/j.precisioneng.2009.12.005</w:t>
      </w:r>
    </w:p>
    <w:p w14:paraId="7429391A" w14:textId="77777777" w:rsidR="00442779" w:rsidRDefault="00442779" w:rsidP="00CC504C"/>
    <w:p w14:paraId="12D07390" w14:textId="6C807EC6" w:rsidR="00960F2B" w:rsidRDefault="00960F2B" w:rsidP="00CC504C">
      <w:r>
        <w:t xml:space="preserve">[3] </w:t>
      </w:r>
      <w:proofErr w:type="spellStart"/>
      <w:r>
        <w:t>Raab</w:t>
      </w:r>
      <w:proofErr w:type="spellEnd"/>
      <w:r>
        <w:t>, F., Blood, E., Steiner, T., and Jones, H.</w:t>
      </w:r>
      <w:r w:rsidRPr="00960F2B">
        <w:t xml:space="preserve"> “</w:t>
      </w:r>
      <w:r>
        <w:t>Magnetic Position and Orientation Tracking System”</w:t>
      </w:r>
      <w:r w:rsidRPr="00960F2B">
        <w:t xml:space="preserve"> </w:t>
      </w:r>
      <w:r>
        <w:rPr>
          <w:i/>
        </w:rPr>
        <w:t>IEEE Transactions on Aerospace and Electronic Systems</w:t>
      </w:r>
      <w:r w:rsidRPr="00960F2B">
        <w:t xml:space="preserve"> V</w:t>
      </w:r>
      <w:r>
        <w:t>ol. AES-15 No. 5 (1979), pp: 709-718</w:t>
      </w:r>
    </w:p>
    <w:p w14:paraId="188C542A" w14:textId="77777777" w:rsidR="00442779" w:rsidRDefault="00442779" w:rsidP="00CC504C"/>
    <w:p w14:paraId="113C9AF9" w14:textId="5A8587D4" w:rsidR="003C254E" w:rsidRDefault="003C254E" w:rsidP="00CC504C">
      <w:r>
        <w:t xml:space="preserve">[4] </w:t>
      </w:r>
      <w:proofErr w:type="spellStart"/>
      <w:r>
        <w:t>Moeslund</w:t>
      </w:r>
      <w:proofErr w:type="spellEnd"/>
      <w:r>
        <w:t xml:space="preserve">, T., and Granum, E. </w:t>
      </w:r>
      <w:r w:rsidRPr="003C254E">
        <w:t>“A Survey of Computer Vision-Based Human Motion Captur</w:t>
      </w:r>
      <w:r>
        <w:t>e</w:t>
      </w:r>
      <w:r w:rsidRPr="003C254E">
        <w:t>.”</w:t>
      </w:r>
      <w:r>
        <w:t xml:space="preserve"> </w:t>
      </w:r>
      <w:r>
        <w:rPr>
          <w:i/>
        </w:rPr>
        <w:t xml:space="preserve">Computer Vision and </w:t>
      </w:r>
      <w:r>
        <w:rPr>
          <w:i/>
        </w:rPr>
        <w:t xml:space="preserve">Image Understanding </w:t>
      </w:r>
      <w:r>
        <w:t xml:space="preserve">Vol. 81, Issue 3 (2001), pp: 231-268. DOI </w:t>
      </w:r>
      <w:r w:rsidRPr="003C254E">
        <w:t>10.1006/cviu.2000.0897</w:t>
      </w:r>
    </w:p>
    <w:p w14:paraId="4FB8AF2D" w14:textId="77777777" w:rsidR="00442779" w:rsidRPr="003C254E" w:rsidRDefault="00442779" w:rsidP="00CC504C"/>
    <w:p w14:paraId="7B91C926" w14:textId="6465D999" w:rsidR="00267155" w:rsidRDefault="003C254E" w:rsidP="00CC504C">
      <w:pPr>
        <w:rPr>
          <w:color w:val="000000"/>
          <w:shd w:val="clear" w:color="auto" w:fill="FFFFFF"/>
        </w:rPr>
      </w:pPr>
      <w:r>
        <w:t>[5</w:t>
      </w:r>
      <w:r w:rsidR="00960F2B" w:rsidRPr="00267155">
        <w:t xml:space="preserve">] </w:t>
      </w:r>
      <w:r w:rsidR="00267155" w:rsidRPr="00267155">
        <w:t xml:space="preserve">Chen, K., Lyons, K., White, S., </w:t>
      </w:r>
      <w:r w:rsidR="00592B60">
        <w:t xml:space="preserve">and </w:t>
      </w:r>
      <w:r w:rsidR="00267155" w:rsidRPr="00267155">
        <w:t>Patel, S</w:t>
      </w:r>
      <w:r w:rsidR="00960F2B" w:rsidRPr="00267155">
        <w:t>. “</w:t>
      </w:r>
      <w:proofErr w:type="spellStart"/>
      <w:r w:rsidR="00267155" w:rsidRPr="00267155">
        <w:t>uTrack</w:t>
      </w:r>
      <w:proofErr w:type="spellEnd"/>
      <w:r w:rsidR="00267155" w:rsidRPr="00267155">
        <w:t>: 3D Input Using Two Magnetic Sensors”</w:t>
      </w:r>
      <w:r w:rsidR="00960F2B" w:rsidRPr="00267155">
        <w:t xml:space="preserve"> </w:t>
      </w:r>
      <w:r w:rsidR="00267155" w:rsidRPr="00267155">
        <w:t xml:space="preserve">In </w:t>
      </w:r>
      <w:r w:rsidR="00267155" w:rsidRPr="00267155">
        <w:rPr>
          <w:i/>
        </w:rPr>
        <w:t>Proceedings of the 26</w:t>
      </w:r>
      <w:r w:rsidR="00267155" w:rsidRPr="00267155">
        <w:rPr>
          <w:i/>
          <w:vertAlign w:val="superscript"/>
        </w:rPr>
        <w:t>th</w:t>
      </w:r>
      <w:r w:rsidR="00267155" w:rsidRPr="00267155">
        <w:rPr>
          <w:i/>
        </w:rPr>
        <w:t xml:space="preserve"> Annual ACM Symposium on User Interface Software and Technology (UIST 2013). </w:t>
      </w:r>
      <w:r w:rsidR="00267155" w:rsidRPr="00267155">
        <w:t>pp: 237-244</w:t>
      </w:r>
      <w:r w:rsidR="00960F2B" w:rsidRPr="00267155">
        <w:t>.</w:t>
      </w:r>
      <w:r w:rsidR="00267155" w:rsidRPr="00267155">
        <w:t xml:space="preserve"> St. Andrews, UK, October 8</w:t>
      </w:r>
      <w:r w:rsidR="00267155" w:rsidRPr="00267155">
        <w:rPr>
          <w:vertAlign w:val="superscript"/>
        </w:rPr>
        <w:t>th</w:t>
      </w:r>
      <w:r w:rsidR="00267155" w:rsidRPr="00267155">
        <w:t>-11</w:t>
      </w:r>
      <w:r w:rsidR="00267155" w:rsidRPr="00267155">
        <w:rPr>
          <w:vertAlign w:val="superscript"/>
        </w:rPr>
        <w:t>th</w:t>
      </w:r>
      <w:r w:rsidR="00267155" w:rsidRPr="00267155">
        <w:t xml:space="preserve">, 2013. DOI </w:t>
      </w:r>
      <w:r w:rsidR="00267155" w:rsidRPr="00267155">
        <w:rPr>
          <w:color w:val="000000"/>
          <w:shd w:val="clear" w:color="auto" w:fill="FFFFFF"/>
        </w:rPr>
        <w:t>10.1145/2501988.2502035</w:t>
      </w:r>
    </w:p>
    <w:p w14:paraId="3259A6EA" w14:textId="77777777" w:rsidR="00442779" w:rsidRDefault="00442779" w:rsidP="00CC504C">
      <w:pPr>
        <w:rPr>
          <w:color w:val="000000"/>
          <w:shd w:val="clear" w:color="auto" w:fill="FFFFFF"/>
        </w:rPr>
      </w:pPr>
    </w:p>
    <w:p w14:paraId="2CF791A0" w14:textId="34651ACD" w:rsidR="00592B60" w:rsidRDefault="003C254E" w:rsidP="00CC504C">
      <w:pPr>
        <w:rPr>
          <w:shd w:val="clear" w:color="auto" w:fill="FFFFFF"/>
        </w:rPr>
      </w:pPr>
      <w:r>
        <w:rPr>
          <w:shd w:val="clear" w:color="auto" w:fill="FFFFFF"/>
        </w:rPr>
        <w:t>[6</w:t>
      </w:r>
      <w:r w:rsidR="00592B60" w:rsidRPr="00592B60">
        <w:rPr>
          <w:shd w:val="clear" w:color="auto" w:fill="FFFFFF"/>
        </w:rPr>
        <w:t>] Chen, K., Patel, S., and Keller, S. “</w:t>
      </w:r>
      <w:proofErr w:type="spellStart"/>
      <w:r w:rsidR="00592B60" w:rsidRPr="00592B60">
        <w:rPr>
          <w:shd w:val="clear" w:color="auto" w:fill="FFFFFF"/>
        </w:rPr>
        <w:t>Finexus</w:t>
      </w:r>
      <w:proofErr w:type="spellEnd"/>
      <w:r w:rsidR="00592B60" w:rsidRPr="00592B60">
        <w:rPr>
          <w:shd w:val="clear" w:color="auto" w:fill="FFFFFF"/>
        </w:rPr>
        <w:t xml:space="preserve">: Tracking Precise Motions of Multiple Fingertips Using Magnetic Sensing” In </w:t>
      </w:r>
      <w:r w:rsidR="00592B60" w:rsidRPr="00592B60">
        <w:rPr>
          <w:i/>
          <w:shd w:val="clear" w:color="auto" w:fill="FFFFFF"/>
        </w:rPr>
        <w:t xml:space="preserve">Proceedings of the 2016 CHI Conference on Human Factors in Computing Systems (CHI 2016), ACM. </w:t>
      </w:r>
      <w:r w:rsidR="00592B60" w:rsidRPr="00592B60">
        <w:rPr>
          <w:shd w:val="clear" w:color="auto" w:fill="FFFFFF"/>
        </w:rPr>
        <w:t>pp: 1504-1514. San Jose, California, USA, May 7</w:t>
      </w:r>
      <w:r w:rsidR="00592B60" w:rsidRPr="00592B60">
        <w:rPr>
          <w:shd w:val="clear" w:color="auto" w:fill="FFFFFF"/>
          <w:vertAlign w:val="superscript"/>
        </w:rPr>
        <w:t>th</w:t>
      </w:r>
      <w:r w:rsidR="00592B60" w:rsidRPr="00592B60">
        <w:rPr>
          <w:shd w:val="clear" w:color="auto" w:fill="FFFFFF"/>
        </w:rPr>
        <w:t>-12</w:t>
      </w:r>
      <w:r w:rsidR="00592B60" w:rsidRPr="00592B60">
        <w:rPr>
          <w:shd w:val="clear" w:color="auto" w:fill="FFFFFF"/>
          <w:vertAlign w:val="superscript"/>
        </w:rPr>
        <w:t>th</w:t>
      </w:r>
      <w:r w:rsidR="00592B60" w:rsidRPr="00592B60">
        <w:rPr>
          <w:shd w:val="clear" w:color="auto" w:fill="FFFFFF"/>
        </w:rPr>
        <w:t xml:space="preserve">, 2016. DOI </w:t>
      </w:r>
      <w:r w:rsidR="00592B60" w:rsidRPr="00592B60">
        <w:rPr>
          <w:shd w:val="clear" w:color="auto" w:fill="FFFFFF"/>
        </w:rPr>
        <w:t>10.1145/2858036.2858125</w:t>
      </w:r>
    </w:p>
    <w:p w14:paraId="25C2025E" w14:textId="77777777" w:rsidR="00442779" w:rsidRDefault="00442779" w:rsidP="00CC504C">
      <w:pPr>
        <w:rPr>
          <w:shd w:val="clear" w:color="auto" w:fill="FFFFFF"/>
        </w:rPr>
      </w:pPr>
    </w:p>
    <w:p w14:paraId="4112C52A" w14:textId="04A6C042" w:rsidR="00733BE6" w:rsidRPr="00892C47" w:rsidRDefault="003C254E" w:rsidP="00CC504C">
      <w:r>
        <w:rPr>
          <w:shd w:val="clear" w:color="auto" w:fill="FFFFFF"/>
        </w:rPr>
        <w:t>[7</w:t>
      </w:r>
      <w:r w:rsidR="00592B60">
        <w:rPr>
          <w:shd w:val="clear" w:color="auto" w:fill="FFFFFF"/>
        </w:rPr>
        <w:t xml:space="preserve">] </w:t>
      </w:r>
      <w:r w:rsidR="00977CDA">
        <w:rPr>
          <w:shd w:val="clear" w:color="auto" w:fill="FFFFFF"/>
        </w:rPr>
        <w:t xml:space="preserve">Yoon, S., </w:t>
      </w:r>
      <w:proofErr w:type="spellStart"/>
      <w:r w:rsidR="00977CDA">
        <w:rPr>
          <w:shd w:val="clear" w:color="auto" w:fill="FFFFFF"/>
        </w:rPr>
        <w:t>Huo</w:t>
      </w:r>
      <w:proofErr w:type="spellEnd"/>
      <w:r w:rsidR="00977CDA">
        <w:rPr>
          <w:shd w:val="clear" w:color="auto" w:fill="FFFFFF"/>
        </w:rPr>
        <w:t xml:space="preserve">, K., and </w:t>
      </w:r>
      <w:proofErr w:type="spellStart"/>
      <w:r w:rsidR="00977CDA">
        <w:rPr>
          <w:shd w:val="clear" w:color="auto" w:fill="FFFFFF"/>
        </w:rPr>
        <w:t>Ramani</w:t>
      </w:r>
      <w:proofErr w:type="spellEnd"/>
      <w:r w:rsidR="00977CDA">
        <w:rPr>
          <w:shd w:val="clear" w:color="auto" w:fill="FFFFFF"/>
        </w:rPr>
        <w:t>, K. “</w:t>
      </w:r>
      <w:proofErr w:type="spellStart"/>
      <w:r w:rsidR="00977CDA">
        <w:rPr>
          <w:shd w:val="clear" w:color="auto" w:fill="FFFFFF"/>
        </w:rPr>
        <w:t>TMotion</w:t>
      </w:r>
      <w:proofErr w:type="spellEnd"/>
      <w:r w:rsidR="00977CDA">
        <w:rPr>
          <w:shd w:val="clear" w:color="auto" w:fill="FFFFFF"/>
        </w:rPr>
        <w:t xml:space="preserve">: Embedded 3D Mobile Input using Magnetic Sensing Technique” In </w:t>
      </w:r>
      <w:r w:rsidR="00977CDA">
        <w:rPr>
          <w:i/>
          <w:shd w:val="clear" w:color="auto" w:fill="FFFFFF"/>
        </w:rPr>
        <w:t xml:space="preserve">Proceedings of the Tenth International Conference on Tangible, Embedded, and Embodied Interaction (TEI 2016), </w:t>
      </w:r>
      <w:r w:rsidR="00977CDA" w:rsidRPr="00977CDA">
        <w:rPr>
          <w:i/>
          <w:shd w:val="clear" w:color="auto" w:fill="FFFFFF"/>
        </w:rPr>
        <w:t xml:space="preserve">ACM. </w:t>
      </w:r>
      <w:r w:rsidR="00977CDA" w:rsidRPr="00977CDA">
        <w:rPr>
          <w:shd w:val="clear" w:color="auto" w:fill="FFFFFF"/>
        </w:rPr>
        <w:t>pp: 21-29. Eindhoven, Netherlands, February 14</w:t>
      </w:r>
      <w:r w:rsidR="00977CDA" w:rsidRPr="00977CDA">
        <w:rPr>
          <w:shd w:val="clear" w:color="auto" w:fill="FFFFFF"/>
          <w:vertAlign w:val="superscript"/>
        </w:rPr>
        <w:t>th</w:t>
      </w:r>
      <w:r w:rsidR="00977CDA" w:rsidRPr="00977CDA">
        <w:rPr>
          <w:shd w:val="clear" w:color="auto" w:fill="FFFFFF"/>
        </w:rPr>
        <w:t>-17</w:t>
      </w:r>
      <w:r w:rsidR="00977CDA" w:rsidRPr="00977CDA">
        <w:rPr>
          <w:shd w:val="clear" w:color="auto" w:fill="FFFFFF"/>
          <w:vertAlign w:val="superscript"/>
        </w:rPr>
        <w:t>th</w:t>
      </w:r>
      <w:r w:rsidR="00977CDA" w:rsidRPr="00977CDA">
        <w:rPr>
          <w:shd w:val="clear" w:color="auto" w:fill="FFFFFF"/>
        </w:rPr>
        <w:t xml:space="preserve">, 2016. DOI </w:t>
      </w:r>
      <w:r w:rsidR="00977CDA" w:rsidRPr="00977CDA">
        <w:rPr>
          <w:shd w:val="clear" w:color="auto" w:fill="FFFFFF"/>
        </w:rPr>
        <w:t>10.1145/2839462.2839463</w:t>
      </w:r>
    </w:p>
    <w:p w14:paraId="367FD0F4" w14:textId="77777777" w:rsidR="00CF3730" w:rsidRPr="00AF16EC" w:rsidRDefault="00CF3730" w:rsidP="00CC504C">
      <w:pPr>
        <w:pStyle w:val="NoSpacing"/>
      </w:pPr>
    </w:p>
    <w:p w14:paraId="607FF35C" w14:textId="77777777" w:rsidR="00FD2C5F" w:rsidRPr="00CF3730" w:rsidRDefault="00FD2C5F" w:rsidP="00CC504C"/>
    <w:sectPr w:rsidR="00FD2C5F" w:rsidRPr="00CF3730" w:rsidSect="00EF797F">
      <w:type w:val="continuous"/>
      <w:pgSz w:w="12240" w:h="15840"/>
      <w:pgMar w:top="1440" w:right="1440" w:bottom="1440" w:left="1440" w:header="720" w:footer="720" w:gutter="0"/>
      <w:cols w:num="2"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obo, Fluvio" w:date="2017-10-09T11:55:00Z" w:initials="LF">
    <w:p w14:paraId="3F710431" w14:textId="688EDE55" w:rsidR="006A32BF" w:rsidRDefault="006A32BF" w:rsidP="00CC504C">
      <w:pPr>
        <w:pStyle w:val="CommentText"/>
      </w:pPr>
      <w:r>
        <w:rPr>
          <w:rStyle w:val="CommentReference"/>
        </w:rPr>
        <w:annotationRef/>
      </w:r>
      <w:r>
        <w:t>Here is an alternative to the title;</w:t>
      </w:r>
    </w:p>
    <w:p w14:paraId="2A942BB8" w14:textId="77777777" w:rsidR="006A32BF" w:rsidRDefault="006A32BF" w:rsidP="00CC504C">
      <w:pPr>
        <w:pStyle w:val="CommentText"/>
      </w:pPr>
    </w:p>
    <w:p w14:paraId="4BF45B5D" w14:textId="5E5A15CB" w:rsidR="006A32BF" w:rsidRDefault="006A32BF" w:rsidP="00CC504C">
      <w:pPr>
        <w:pStyle w:val="CommentText"/>
      </w:pPr>
      <w:r>
        <w:t>“Real-Time, Non-Contacting Position Tracking of Medical Devices and Surgical Tools through the Analysis of Magnetic Field Disturbances”</w:t>
      </w:r>
    </w:p>
    <w:p w14:paraId="4102E4C9" w14:textId="77777777" w:rsidR="006A32BF" w:rsidRDefault="006A32BF" w:rsidP="00CC504C">
      <w:pPr>
        <w:pStyle w:val="CommentText"/>
      </w:pPr>
    </w:p>
    <w:p w14:paraId="270FDD45" w14:textId="7D16A107" w:rsidR="006A32BF" w:rsidRDefault="006A32BF" w:rsidP="00CC504C">
      <w:pPr>
        <w:pStyle w:val="CommentText"/>
        <w:numPr>
          <w:ilvl w:val="0"/>
          <w:numId w:val="12"/>
        </w:numPr>
      </w:pPr>
      <w:r>
        <w:t xml:space="preserve"> I removed the term wireless because it referred to the device being tracked.</w:t>
      </w:r>
    </w:p>
    <w:p w14:paraId="7F6C14C3" w14:textId="77777777" w:rsidR="006A32BF" w:rsidRDefault="006A32BF" w:rsidP="00CC504C">
      <w:pPr>
        <w:pStyle w:val="CommentText"/>
      </w:pPr>
    </w:p>
    <w:p w14:paraId="2A716957" w14:textId="682C7A28" w:rsidR="006A32BF" w:rsidRDefault="006A32BF" w:rsidP="00CC504C">
      <w:pPr>
        <w:pStyle w:val="CommentText"/>
        <w:numPr>
          <w:ilvl w:val="0"/>
          <w:numId w:val="11"/>
        </w:numPr>
      </w:pPr>
      <w:r>
        <w:t xml:space="preserve"> Added the “non-contacting” as a property of the tracking method</w:t>
      </w:r>
    </w:p>
    <w:p w14:paraId="7139F7DD" w14:textId="77777777" w:rsidR="006A32BF" w:rsidRDefault="006A32BF" w:rsidP="00CC504C">
      <w:pPr>
        <w:pStyle w:val="CommentText"/>
      </w:pPr>
    </w:p>
    <w:p w14:paraId="0D575109" w14:textId="27833FF9" w:rsidR="006A32BF" w:rsidRDefault="006A32BF" w:rsidP="00CC504C">
      <w:pPr>
        <w:pStyle w:val="CommentText"/>
        <w:numPr>
          <w:ilvl w:val="0"/>
          <w:numId w:val="11"/>
        </w:numPr>
      </w:pPr>
      <w:r>
        <w:t xml:space="preserve"> Replaced “changes in the magnetic field” for “magnetic field disturbances to fancy-it-up!</w:t>
      </w:r>
    </w:p>
    <w:p w14:paraId="4D43CCD1" w14:textId="77777777" w:rsidR="006A32BF" w:rsidRDefault="006A32BF" w:rsidP="00CC504C">
      <w:pPr>
        <w:pStyle w:val="ListParagraph"/>
      </w:pPr>
    </w:p>
    <w:p w14:paraId="57E6D344" w14:textId="72262FAB" w:rsidR="006A32BF" w:rsidRDefault="006A32BF" w:rsidP="00CC504C">
      <w:pPr>
        <w:pStyle w:val="CommentText"/>
        <w:numPr>
          <w:ilvl w:val="0"/>
          <w:numId w:val="11"/>
        </w:numPr>
      </w:pPr>
      <w:r>
        <w:t xml:space="preserve"> Eliminated pre-determined points becaus</w:t>
      </w:r>
      <w:r w:rsidR="001055D3">
        <w:t xml:space="preserve">e it alludes to a limitation that all tracking methods encounter. You cannot “see” </w:t>
      </w:r>
      <w:proofErr w:type="gramStart"/>
      <w:r w:rsidR="001055D3">
        <w:t>what’s</w:t>
      </w:r>
      <w:proofErr w:type="gramEnd"/>
      <w:r w:rsidR="001055D3">
        <w:t xml:space="preserve"> outside of your “range” or “scope”, which is usually defined by the “position” of the sensors. In our case, it comes down to our sensor array, which we discuss in depth.</w:t>
      </w:r>
    </w:p>
    <w:p w14:paraId="70546EA9" w14:textId="77777777" w:rsidR="001055D3" w:rsidRDefault="001055D3" w:rsidP="00CC504C">
      <w:pPr>
        <w:pStyle w:val="CommentText"/>
      </w:pPr>
    </w:p>
  </w:comment>
  <w:comment w:id="3" w:author="Odeh, Mohammad" w:date="2017-10-06T12:57:00Z" w:initials="OM">
    <w:p w14:paraId="72E0BAD5" w14:textId="77777777" w:rsidR="003C1F57" w:rsidRDefault="003C1F57" w:rsidP="00CC504C">
      <w:pPr>
        <w:pStyle w:val="CommentText"/>
      </w:pPr>
      <w:r>
        <w:rPr>
          <w:rStyle w:val="CommentReference"/>
        </w:rPr>
        <w:annotationRef/>
      </w:r>
      <w:r>
        <w:t>We have actually aligned the north pole with the z-axis. I will need to double check though.</w:t>
      </w:r>
    </w:p>
  </w:comment>
  <w:comment w:id="4" w:author="Odeh, Mohammad" w:date="2017-10-11T15:48:00Z" w:initials="OM">
    <w:p w14:paraId="02A23AA2" w14:textId="3E72BA0E" w:rsidR="00E404FB" w:rsidRDefault="00E404FB" w:rsidP="00CC504C">
      <w:pPr>
        <w:pStyle w:val="CommentText"/>
      </w:pPr>
      <w:r>
        <w:rPr>
          <w:rStyle w:val="CommentReference"/>
        </w:rPr>
        <w:annotationRef/>
      </w:r>
      <w:r>
        <w:t>Still needs to be verified – Danny</w:t>
      </w:r>
    </w:p>
  </w:comment>
  <w:comment w:id="5" w:author="Odeh, Mohammad" w:date="2017-10-06T12:53:00Z" w:initials="OM">
    <w:p w14:paraId="326C74BE" w14:textId="77777777" w:rsidR="003C1F57" w:rsidRDefault="003C1F57" w:rsidP="00CC504C">
      <w:pPr>
        <w:pStyle w:val="CommentText"/>
      </w:pPr>
      <w:r>
        <w:rPr>
          <w:rStyle w:val="CommentReference"/>
        </w:rPr>
        <w:annotationRef/>
      </w:r>
      <w:r>
        <w:t>A vector/matrix norm is represented by:</w:t>
      </w:r>
    </w:p>
    <w:p w14:paraId="05C75E24" w14:textId="77777777" w:rsidR="003C1F57" w:rsidRDefault="003C1F57" w:rsidP="00CC504C">
      <w:pPr>
        <w:pStyle w:val="CommentText"/>
      </w:pPr>
      <w:r>
        <w:t>||A|</w:t>
      </w:r>
      <w:proofErr w:type="gramStart"/>
      <w:r>
        <w:t>|</w:t>
      </w:r>
      <w:r w:rsidRPr="003C1F57">
        <w:rPr>
          <w:vertAlign w:val="subscript"/>
        </w:rPr>
        <w:t>(</w:t>
      </w:r>
      <w:proofErr w:type="gramEnd"/>
      <w:r w:rsidRPr="003C1F57">
        <w:rPr>
          <w:vertAlign w:val="subscript"/>
        </w:rPr>
        <w:t>type of norm)</w:t>
      </w:r>
    </w:p>
  </w:comment>
  <w:comment w:id="7" w:author="Odeh, Mohammad" w:date="2017-10-11T17:25:00Z" w:initials="OM">
    <w:p w14:paraId="0F2EDD37" w14:textId="7D32CEAC" w:rsidR="00CC504C" w:rsidRDefault="00CC504C" w:rsidP="00CC504C">
      <w:pPr>
        <w:pStyle w:val="CommentText"/>
      </w:pPr>
      <w:r>
        <w:rPr>
          <w:rStyle w:val="CommentReference"/>
        </w:rPr>
        <w:annotationRef/>
      </w:r>
      <w:r>
        <w:t xml:space="preserve"> The double straight brackets indicates magnitude (L1 norm) of a vector; but, in some textbooks a single straight bracket means the same thing. It doesn’t ultimately matter what we pick. </w:t>
      </w:r>
      <w:r>
        <w:t>We should be consistent with our notation.</w:t>
      </w:r>
    </w:p>
    <w:p w14:paraId="212F8490" w14:textId="6C4579A9" w:rsidR="00CC504C" w:rsidRDefault="00CC504C" w:rsidP="00CC504C">
      <w:pPr>
        <w:pStyle w:val="CommentText"/>
        <w:numPr>
          <w:ilvl w:val="0"/>
          <w:numId w:val="15"/>
        </w:numPr>
      </w:pPr>
      <w:r>
        <w:t>Danny</w:t>
      </w:r>
    </w:p>
  </w:comment>
  <w:comment w:id="9" w:author="Odeh, Mohammad" w:date="2017-10-06T13:16:00Z" w:initials="OM">
    <w:p w14:paraId="00CF87B4" w14:textId="0F5AD1EC" w:rsidR="00EA746F" w:rsidRDefault="00EA746F" w:rsidP="00CC504C">
      <w:pPr>
        <w:pStyle w:val="CommentText"/>
      </w:pPr>
      <w:r>
        <w:rPr>
          <w:rStyle w:val="CommentReference"/>
        </w:rPr>
        <w:annotationRef/>
      </w:r>
      <w:r>
        <w:t>This should be a norm</w:t>
      </w:r>
    </w:p>
  </w:comment>
  <w:comment w:id="11" w:author="Odeh, Mohammad" w:date="2017-10-11T17:15:00Z" w:initials="OM">
    <w:p w14:paraId="0EF19AAA" w14:textId="2983BA88" w:rsidR="00014A2E" w:rsidRDefault="00014A2E" w:rsidP="00CC504C">
      <w:pPr>
        <w:pStyle w:val="CommentText"/>
      </w:pPr>
      <w:r>
        <w:rPr>
          <w:rStyle w:val="CommentReference"/>
        </w:rPr>
        <w:annotationRef/>
      </w:r>
      <w:r>
        <w:t>After rereading the requirements for the DMD tech brief and the ASME guidelines for such papers, this section doesn’t need to be very thorough. Otherwise it would be a paper and not a brief. Go figure.</w:t>
      </w:r>
    </w:p>
    <w:p w14:paraId="3D97B0EC" w14:textId="3398C8E3" w:rsidR="00014A2E" w:rsidRDefault="00014A2E" w:rsidP="00CC504C">
      <w:pPr>
        <w:pStyle w:val="CommentText"/>
        <w:numPr>
          <w:ilvl w:val="0"/>
          <w:numId w:val="14"/>
        </w:numPr>
      </w:pPr>
      <w:r>
        <w:t xml:space="preserve">Danny </w:t>
      </w:r>
    </w:p>
  </w:comment>
  <w:comment w:id="12" w:author="Lobo, Fluvio" w:date="2017-10-09T13:47:00Z" w:initials="LF">
    <w:p w14:paraId="6A1E0C95" w14:textId="77777777" w:rsidR="00892C47" w:rsidRDefault="00892C47" w:rsidP="00CC504C">
      <w:pPr>
        <w:pStyle w:val="CommentText"/>
      </w:pPr>
      <w:r>
        <w:rPr>
          <w:rStyle w:val="CommentReference"/>
        </w:rPr>
        <w:annotationRef/>
      </w:r>
      <w:r>
        <w:t>Only if you believe this is generating errors and maybe shift to the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0546EA9" w15:done="1"/>
  <w15:commentEx w15:paraId="72E0BAD5" w15:done="0"/>
  <w15:commentEx w15:paraId="02A23AA2" w15:paraIdParent="72E0BAD5" w15:done="0"/>
  <w15:commentEx w15:paraId="05C75E24" w15:done="1"/>
  <w15:commentEx w15:paraId="212F8490" w15:done="0"/>
  <w15:commentEx w15:paraId="00CF87B4" w15:done="1"/>
  <w15:commentEx w15:paraId="3D97B0EC" w15:done="0"/>
  <w15:commentEx w15:paraId="6A1E0C95"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6845"/>
    <w:multiLevelType w:val="hybridMultilevel"/>
    <w:tmpl w:val="CAC2F6E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 w15:restartNumberingAfterBreak="0">
    <w:nsid w:val="06326668"/>
    <w:multiLevelType w:val="hybridMultilevel"/>
    <w:tmpl w:val="E8189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F76D4"/>
    <w:multiLevelType w:val="hybridMultilevel"/>
    <w:tmpl w:val="4972E922"/>
    <w:lvl w:ilvl="0" w:tplc="5694F060">
      <w:start w:val="1"/>
      <w:numFmt w:val="bullet"/>
      <w:lvlText w:val="-"/>
      <w:lvlJc w:val="left"/>
      <w:pPr>
        <w:ind w:left="720" w:hanging="360"/>
      </w:pPr>
      <w:rPr>
        <w:rFonts w:ascii="Calibri" w:eastAsia="MS Mincho"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C31184"/>
    <w:multiLevelType w:val="hybridMultilevel"/>
    <w:tmpl w:val="73ECB10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1AF26FC9"/>
    <w:multiLevelType w:val="hybridMultilevel"/>
    <w:tmpl w:val="78225180"/>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15:restartNumberingAfterBreak="0">
    <w:nsid w:val="1E793EE0"/>
    <w:multiLevelType w:val="hybridMultilevel"/>
    <w:tmpl w:val="BB2AB6FA"/>
    <w:lvl w:ilvl="0" w:tplc="04090001">
      <w:start w:val="1"/>
      <w:numFmt w:val="bullet"/>
      <w:lvlText w:val=""/>
      <w:lvlJc w:val="left"/>
      <w:pPr>
        <w:ind w:left="1005" w:hanging="360"/>
      </w:pPr>
      <w:rPr>
        <w:rFonts w:ascii="Symbol" w:hAnsi="Symbol" w:hint="default"/>
      </w:rPr>
    </w:lvl>
    <w:lvl w:ilvl="1" w:tplc="04090003">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6" w15:restartNumberingAfterBreak="0">
    <w:nsid w:val="229B3B1E"/>
    <w:multiLevelType w:val="hybridMultilevel"/>
    <w:tmpl w:val="4F3C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E2203"/>
    <w:multiLevelType w:val="hybridMultilevel"/>
    <w:tmpl w:val="21F4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E0765"/>
    <w:multiLevelType w:val="hybridMultilevel"/>
    <w:tmpl w:val="E612C94E"/>
    <w:lvl w:ilvl="0" w:tplc="03E47F44">
      <w:start w:val="5"/>
      <w:numFmt w:val="bullet"/>
      <w:lvlText w:val="-"/>
      <w:lvlJc w:val="left"/>
      <w:pPr>
        <w:ind w:left="405" w:hanging="360"/>
      </w:pPr>
      <w:rPr>
        <w:rFonts w:ascii="Times" w:eastAsia="MS Mincho" w:hAnsi="Times" w:cs="Times"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49B14CE1"/>
    <w:multiLevelType w:val="hybridMultilevel"/>
    <w:tmpl w:val="20864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2A6D52"/>
    <w:multiLevelType w:val="hybridMultilevel"/>
    <w:tmpl w:val="71D6AB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D470A67"/>
    <w:multiLevelType w:val="hybridMultilevel"/>
    <w:tmpl w:val="68028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647E6E"/>
    <w:multiLevelType w:val="hybridMultilevel"/>
    <w:tmpl w:val="3DFAF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B57F0B"/>
    <w:multiLevelType w:val="hybridMultilevel"/>
    <w:tmpl w:val="57F0E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C137A"/>
    <w:multiLevelType w:val="hybridMultilevel"/>
    <w:tmpl w:val="D7FC7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4"/>
  </w:num>
  <w:num w:numId="5">
    <w:abstractNumId w:val="1"/>
  </w:num>
  <w:num w:numId="6">
    <w:abstractNumId w:val="5"/>
  </w:num>
  <w:num w:numId="7">
    <w:abstractNumId w:val="7"/>
  </w:num>
  <w:num w:numId="8">
    <w:abstractNumId w:val="11"/>
  </w:num>
  <w:num w:numId="9">
    <w:abstractNumId w:val="13"/>
  </w:num>
  <w:num w:numId="10">
    <w:abstractNumId w:val="12"/>
  </w:num>
  <w:num w:numId="11">
    <w:abstractNumId w:val="6"/>
  </w:num>
  <w:num w:numId="12">
    <w:abstractNumId w:val="9"/>
  </w:num>
  <w:num w:numId="13">
    <w:abstractNumId w:val="14"/>
  </w:num>
  <w:num w:numId="14">
    <w:abstractNumId w:val="2"/>
  </w:num>
  <w:num w:numId="1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obo, Fluvio">
    <w15:presenceInfo w15:providerId="AD" w15:userId="S-1-5-21-1235115776-1589527921-1622053684-6306"/>
  </w15:person>
  <w15:person w15:author="Odeh, Mohammad">
    <w15:presenceInfo w15:providerId="AD" w15:userId="S-1-5-21-1235115776-1589527921-1622053684-63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08"/>
    <w:rsid w:val="00014A2E"/>
    <w:rsid w:val="000648A1"/>
    <w:rsid w:val="000662D3"/>
    <w:rsid w:val="000B34B3"/>
    <w:rsid w:val="000E49B7"/>
    <w:rsid w:val="001055D3"/>
    <w:rsid w:val="00113253"/>
    <w:rsid w:val="001342CD"/>
    <w:rsid w:val="0014150F"/>
    <w:rsid w:val="001629DC"/>
    <w:rsid w:val="0018709F"/>
    <w:rsid w:val="001D3CCC"/>
    <w:rsid w:val="001D574A"/>
    <w:rsid w:val="001F2BBA"/>
    <w:rsid w:val="00205729"/>
    <w:rsid w:val="00221B76"/>
    <w:rsid w:val="00267155"/>
    <w:rsid w:val="002A3D88"/>
    <w:rsid w:val="002C3F97"/>
    <w:rsid w:val="002E1137"/>
    <w:rsid w:val="002E456F"/>
    <w:rsid w:val="003017E2"/>
    <w:rsid w:val="003A1755"/>
    <w:rsid w:val="003C1F57"/>
    <w:rsid w:val="003C254E"/>
    <w:rsid w:val="003D1391"/>
    <w:rsid w:val="003F2BD3"/>
    <w:rsid w:val="0040295A"/>
    <w:rsid w:val="00417002"/>
    <w:rsid w:val="00425F8F"/>
    <w:rsid w:val="00442779"/>
    <w:rsid w:val="00461C5D"/>
    <w:rsid w:val="004860DD"/>
    <w:rsid w:val="00497C6B"/>
    <w:rsid w:val="004C22BA"/>
    <w:rsid w:val="004F4CDC"/>
    <w:rsid w:val="00555865"/>
    <w:rsid w:val="00561F81"/>
    <w:rsid w:val="00582808"/>
    <w:rsid w:val="00590279"/>
    <w:rsid w:val="00592B60"/>
    <w:rsid w:val="005A1AC6"/>
    <w:rsid w:val="005C4A1B"/>
    <w:rsid w:val="00610E59"/>
    <w:rsid w:val="00612B20"/>
    <w:rsid w:val="00624B31"/>
    <w:rsid w:val="006512A0"/>
    <w:rsid w:val="006972F5"/>
    <w:rsid w:val="006A32BF"/>
    <w:rsid w:val="006C7846"/>
    <w:rsid w:val="006D4F0E"/>
    <w:rsid w:val="006F1E82"/>
    <w:rsid w:val="007020E6"/>
    <w:rsid w:val="0071252E"/>
    <w:rsid w:val="00727587"/>
    <w:rsid w:val="00733BE6"/>
    <w:rsid w:val="0074701E"/>
    <w:rsid w:val="007719BD"/>
    <w:rsid w:val="00790767"/>
    <w:rsid w:val="00792858"/>
    <w:rsid w:val="007931EB"/>
    <w:rsid w:val="008013EB"/>
    <w:rsid w:val="00811B00"/>
    <w:rsid w:val="00830F53"/>
    <w:rsid w:val="00870CB0"/>
    <w:rsid w:val="00876425"/>
    <w:rsid w:val="008842CB"/>
    <w:rsid w:val="008923AE"/>
    <w:rsid w:val="00892C47"/>
    <w:rsid w:val="00894331"/>
    <w:rsid w:val="008B6BD5"/>
    <w:rsid w:val="008C397B"/>
    <w:rsid w:val="008E366E"/>
    <w:rsid w:val="008F56C3"/>
    <w:rsid w:val="0094222F"/>
    <w:rsid w:val="00960F2B"/>
    <w:rsid w:val="00977CDA"/>
    <w:rsid w:val="009F19A5"/>
    <w:rsid w:val="009F35A3"/>
    <w:rsid w:val="00A000AE"/>
    <w:rsid w:val="00A23D61"/>
    <w:rsid w:val="00A87AE3"/>
    <w:rsid w:val="00AD7EE5"/>
    <w:rsid w:val="00AF16EC"/>
    <w:rsid w:val="00B26378"/>
    <w:rsid w:val="00B44F65"/>
    <w:rsid w:val="00B76A2D"/>
    <w:rsid w:val="00B92A97"/>
    <w:rsid w:val="00BB2F15"/>
    <w:rsid w:val="00BB3537"/>
    <w:rsid w:val="00BD5448"/>
    <w:rsid w:val="00C002B7"/>
    <w:rsid w:val="00C660D8"/>
    <w:rsid w:val="00C77ACC"/>
    <w:rsid w:val="00C83FFB"/>
    <w:rsid w:val="00CA03FD"/>
    <w:rsid w:val="00CB09EC"/>
    <w:rsid w:val="00CB0FC8"/>
    <w:rsid w:val="00CC504C"/>
    <w:rsid w:val="00CD08A9"/>
    <w:rsid w:val="00CF00A4"/>
    <w:rsid w:val="00CF3730"/>
    <w:rsid w:val="00D04C6E"/>
    <w:rsid w:val="00D33537"/>
    <w:rsid w:val="00D47E64"/>
    <w:rsid w:val="00DE4E33"/>
    <w:rsid w:val="00DF6F93"/>
    <w:rsid w:val="00E404FB"/>
    <w:rsid w:val="00E64AFF"/>
    <w:rsid w:val="00E670AE"/>
    <w:rsid w:val="00E75626"/>
    <w:rsid w:val="00EA746F"/>
    <w:rsid w:val="00EB1204"/>
    <w:rsid w:val="00EB2402"/>
    <w:rsid w:val="00ED3FF2"/>
    <w:rsid w:val="00EF797F"/>
    <w:rsid w:val="00F1099A"/>
    <w:rsid w:val="00F63C03"/>
    <w:rsid w:val="00F673C1"/>
    <w:rsid w:val="00F92053"/>
    <w:rsid w:val="00F96077"/>
    <w:rsid w:val="00F9613F"/>
    <w:rsid w:val="00FA5BC7"/>
    <w:rsid w:val="00FC61E0"/>
    <w:rsid w:val="00FD206C"/>
    <w:rsid w:val="00FD2C5F"/>
    <w:rsid w:val="00FE0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9A482"/>
  <w15:chartTrackingRefBased/>
  <w15:docId w15:val="{ABC4CB2F-4B30-4D86-B224-E28DD3A5B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504C"/>
    <w:pPr>
      <w:tabs>
        <w:tab w:val="left" w:pos="288"/>
      </w:tabs>
      <w:jc w:val="both"/>
    </w:pPr>
    <w:rPr>
      <w:rFonts w:ascii="Times" w:hAnsi="Times"/>
      <w:sz w:val="18"/>
      <w:szCs w:val="18"/>
    </w:rPr>
  </w:style>
  <w:style w:type="paragraph" w:styleId="Heading1">
    <w:name w:val="heading 1"/>
    <w:basedOn w:val="Normal"/>
    <w:next w:val="Normal"/>
    <w:link w:val="Heading1Char"/>
    <w:uiPriority w:val="9"/>
    <w:qFormat/>
    <w:rsid w:val="00C660D8"/>
    <w:pPr>
      <w:keepNext/>
      <w:spacing w:before="240" w:after="60"/>
      <w:outlineLvl w:val="0"/>
    </w:pPr>
    <w:rPr>
      <w:rFonts w:eastAsia="Times New Roman"/>
      <w:b/>
      <w:bCs/>
      <w:kern w:val="32"/>
      <w:sz w:val="24"/>
      <w:szCs w:val="32"/>
    </w:rPr>
  </w:style>
  <w:style w:type="paragraph" w:styleId="Heading2">
    <w:name w:val="heading 2"/>
    <w:basedOn w:val="Normal"/>
    <w:next w:val="Normal"/>
    <w:link w:val="Heading2Char"/>
    <w:uiPriority w:val="9"/>
    <w:unhideWhenUsed/>
    <w:qFormat/>
    <w:rsid w:val="0074701E"/>
    <w:pPr>
      <w:outlineLvl w:val="1"/>
    </w:pPr>
    <w:rPr>
      <w:rFonts w:ascii="Times New Roman" w:hAnsi="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C504C"/>
    <w:pPr>
      <w:tabs>
        <w:tab w:val="left" w:pos="288"/>
      </w:tabs>
      <w:jc w:val="both"/>
    </w:pPr>
    <w:rPr>
      <w:rFonts w:ascii="Times" w:hAnsi="Times"/>
      <w:sz w:val="18"/>
      <w:szCs w:val="18"/>
    </w:rPr>
  </w:style>
  <w:style w:type="character" w:customStyle="1" w:styleId="Heading1Char">
    <w:name w:val="Heading 1 Char"/>
    <w:link w:val="Heading1"/>
    <w:uiPriority w:val="9"/>
    <w:rsid w:val="00C660D8"/>
    <w:rPr>
      <w:rFonts w:ascii="Times" w:eastAsia="Times New Roman" w:hAnsi="Times" w:cs="Times New Roman"/>
      <w:b/>
      <w:bCs/>
      <w:kern w:val="32"/>
      <w:sz w:val="24"/>
      <w:szCs w:val="32"/>
    </w:rPr>
  </w:style>
  <w:style w:type="character" w:styleId="Hyperlink">
    <w:name w:val="Hyperlink"/>
    <w:uiPriority w:val="99"/>
    <w:unhideWhenUsed/>
    <w:rsid w:val="00FA5BC7"/>
    <w:rPr>
      <w:color w:val="0000FF"/>
      <w:u w:val="single"/>
    </w:rPr>
  </w:style>
  <w:style w:type="character" w:styleId="FollowedHyperlink">
    <w:name w:val="FollowedHyperlink"/>
    <w:uiPriority w:val="99"/>
    <w:semiHidden/>
    <w:unhideWhenUsed/>
    <w:rsid w:val="00425F8F"/>
    <w:rPr>
      <w:color w:val="800080"/>
      <w:u w:val="single"/>
    </w:rPr>
  </w:style>
  <w:style w:type="character" w:styleId="PlaceholderText">
    <w:name w:val="Placeholder Text"/>
    <w:basedOn w:val="DefaultParagraphFont"/>
    <w:uiPriority w:val="99"/>
    <w:semiHidden/>
    <w:rsid w:val="008013EB"/>
    <w:rPr>
      <w:color w:val="808080"/>
    </w:rPr>
  </w:style>
  <w:style w:type="table" w:styleId="TableGrid">
    <w:name w:val="Table Grid"/>
    <w:basedOn w:val="TableNormal"/>
    <w:uiPriority w:val="59"/>
    <w:rsid w:val="00D335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C1F57"/>
    <w:rPr>
      <w:sz w:val="16"/>
      <w:szCs w:val="16"/>
    </w:rPr>
  </w:style>
  <w:style w:type="paragraph" w:styleId="CommentText">
    <w:name w:val="annotation text"/>
    <w:basedOn w:val="Normal"/>
    <w:link w:val="CommentTextChar"/>
    <w:uiPriority w:val="99"/>
    <w:unhideWhenUsed/>
    <w:rsid w:val="003C1F57"/>
    <w:rPr>
      <w:sz w:val="20"/>
      <w:szCs w:val="20"/>
    </w:rPr>
  </w:style>
  <w:style w:type="character" w:customStyle="1" w:styleId="CommentTextChar">
    <w:name w:val="Comment Text Char"/>
    <w:basedOn w:val="DefaultParagraphFont"/>
    <w:link w:val="CommentText"/>
    <w:uiPriority w:val="99"/>
    <w:rsid w:val="003C1F57"/>
  </w:style>
  <w:style w:type="paragraph" w:styleId="CommentSubject">
    <w:name w:val="annotation subject"/>
    <w:basedOn w:val="CommentText"/>
    <w:next w:val="CommentText"/>
    <w:link w:val="CommentSubjectChar"/>
    <w:uiPriority w:val="99"/>
    <w:semiHidden/>
    <w:unhideWhenUsed/>
    <w:rsid w:val="003C1F57"/>
    <w:rPr>
      <w:b/>
      <w:bCs/>
    </w:rPr>
  </w:style>
  <w:style w:type="character" w:customStyle="1" w:styleId="CommentSubjectChar">
    <w:name w:val="Comment Subject Char"/>
    <w:basedOn w:val="CommentTextChar"/>
    <w:link w:val="CommentSubject"/>
    <w:uiPriority w:val="99"/>
    <w:semiHidden/>
    <w:rsid w:val="003C1F57"/>
    <w:rPr>
      <w:b/>
      <w:bCs/>
    </w:rPr>
  </w:style>
  <w:style w:type="paragraph" w:styleId="BalloonText">
    <w:name w:val="Balloon Text"/>
    <w:basedOn w:val="Normal"/>
    <w:link w:val="BalloonTextChar"/>
    <w:uiPriority w:val="99"/>
    <w:semiHidden/>
    <w:unhideWhenUsed/>
    <w:rsid w:val="003C1F57"/>
    <w:rPr>
      <w:rFonts w:ascii="Segoe UI" w:hAnsi="Segoe UI" w:cs="Segoe UI"/>
    </w:rPr>
  </w:style>
  <w:style w:type="character" w:customStyle="1" w:styleId="BalloonTextChar">
    <w:name w:val="Balloon Text Char"/>
    <w:basedOn w:val="DefaultParagraphFont"/>
    <w:link w:val="BalloonText"/>
    <w:uiPriority w:val="99"/>
    <w:semiHidden/>
    <w:rsid w:val="003C1F57"/>
    <w:rPr>
      <w:rFonts w:ascii="Segoe UI" w:hAnsi="Segoe UI" w:cs="Segoe UI"/>
      <w:sz w:val="18"/>
      <w:szCs w:val="18"/>
    </w:rPr>
  </w:style>
  <w:style w:type="paragraph" w:styleId="ListParagraph">
    <w:name w:val="List Paragraph"/>
    <w:basedOn w:val="Normal"/>
    <w:uiPriority w:val="34"/>
    <w:qFormat/>
    <w:rsid w:val="006A32BF"/>
    <w:pPr>
      <w:ind w:left="720"/>
      <w:contextualSpacing/>
    </w:pPr>
  </w:style>
  <w:style w:type="character" w:customStyle="1" w:styleId="Heading2Char">
    <w:name w:val="Heading 2 Char"/>
    <w:basedOn w:val="DefaultParagraphFont"/>
    <w:link w:val="Heading2"/>
    <w:uiPriority w:val="9"/>
    <w:rsid w:val="0074701E"/>
    <w:rPr>
      <w:rFonts w:ascii="Times New Roman" w:hAnsi="Times New Roman"/>
      <w:b/>
      <w:sz w:val="22"/>
      <w:szCs w:val="22"/>
    </w:rPr>
  </w:style>
  <w:style w:type="paragraph" w:styleId="Bibliography">
    <w:name w:val="Bibliography"/>
    <w:basedOn w:val="Normal"/>
    <w:next w:val="Normal"/>
    <w:uiPriority w:val="37"/>
    <w:unhideWhenUsed/>
    <w:rsid w:val="00FD206C"/>
  </w:style>
  <w:style w:type="character" w:styleId="Emphasis">
    <w:name w:val="Emphasis"/>
    <w:basedOn w:val="DefaultParagraphFont"/>
    <w:uiPriority w:val="20"/>
    <w:qFormat/>
    <w:rsid w:val="00FD20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69845">
      <w:bodyDiv w:val="1"/>
      <w:marLeft w:val="0"/>
      <w:marRight w:val="0"/>
      <w:marTop w:val="0"/>
      <w:marBottom w:val="0"/>
      <w:divBdr>
        <w:top w:val="none" w:sz="0" w:space="0" w:color="auto"/>
        <w:left w:val="none" w:sz="0" w:space="0" w:color="auto"/>
        <w:bottom w:val="none" w:sz="0" w:space="0" w:color="auto"/>
        <w:right w:val="none" w:sz="0" w:space="0" w:color="auto"/>
      </w:divBdr>
    </w:div>
    <w:div w:id="148404286">
      <w:bodyDiv w:val="1"/>
      <w:marLeft w:val="0"/>
      <w:marRight w:val="0"/>
      <w:marTop w:val="0"/>
      <w:marBottom w:val="0"/>
      <w:divBdr>
        <w:top w:val="none" w:sz="0" w:space="0" w:color="auto"/>
        <w:left w:val="none" w:sz="0" w:space="0" w:color="auto"/>
        <w:bottom w:val="none" w:sz="0" w:space="0" w:color="auto"/>
        <w:right w:val="none" w:sz="0" w:space="0" w:color="auto"/>
      </w:divBdr>
    </w:div>
    <w:div w:id="261691816">
      <w:bodyDiv w:val="1"/>
      <w:marLeft w:val="0"/>
      <w:marRight w:val="0"/>
      <w:marTop w:val="0"/>
      <w:marBottom w:val="0"/>
      <w:divBdr>
        <w:top w:val="none" w:sz="0" w:space="0" w:color="auto"/>
        <w:left w:val="none" w:sz="0" w:space="0" w:color="auto"/>
        <w:bottom w:val="none" w:sz="0" w:space="0" w:color="auto"/>
        <w:right w:val="none" w:sz="0" w:space="0" w:color="auto"/>
      </w:divBdr>
    </w:div>
    <w:div w:id="506790623">
      <w:bodyDiv w:val="1"/>
      <w:marLeft w:val="0"/>
      <w:marRight w:val="0"/>
      <w:marTop w:val="0"/>
      <w:marBottom w:val="0"/>
      <w:divBdr>
        <w:top w:val="none" w:sz="0" w:space="0" w:color="auto"/>
        <w:left w:val="none" w:sz="0" w:space="0" w:color="auto"/>
        <w:bottom w:val="none" w:sz="0" w:space="0" w:color="auto"/>
        <w:right w:val="none" w:sz="0" w:space="0" w:color="auto"/>
      </w:divBdr>
    </w:div>
    <w:div w:id="535121830">
      <w:bodyDiv w:val="1"/>
      <w:marLeft w:val="0"/>
      <w:marRight w:val="0"/>
      <w:marTop w:val="0"/>
      <w:marBottom w:val="0"/>
      <w:divBdr>
        <w:top w:val="none" w:sz="0" w:space="0" w:color="auto"/>
        <w:left w:val="none" w:sz="0" w:space="0" w:color="auto"/>
        <w:bottom w:val="none" w:sz="0" w:space="0" w:color="auto"/>
        <w:right w:val="none" w:sz="0" w:space="0" w:color="auto"/>
      </w:divBdr>
    </w:div>
    <w:div w:id="739595489">
      <w:bodyDiv w:val="1"/>
      <w:marLeft w:val="0"/>
      <w:marRight w:val="0"/>
      <w:marTop w:val="0"/>
      <w:marBottom w:val="0"/>
      <w:divBdr>
        <w:top w:val="none" w:sz="0" w:space="0" w:color="auto"/>
        <w:left w:val="none" w:sz="0" w:space="0" w:color="auto"/>
        <w:bottom w:val="none" w:sz="0" w:space="0" w:color="auto"/>
        <w:right w:val="none" w:sz="0" w:space="0" w:color="auto"/>
      </w:divBdr>
    </w:div>
    <w:div w:id="897015495">
      <w:bodyDiv w:val="1"/>
      <w:marLeft w:val="0"/>
      <w:marRight w:val="0"/>
      <w:marTop w:val="0"/>
      <w:marBottom w:val="0"/>
      <w:divBdr>
        <w:top w:val="none" w:sz="0" w:space="0" w:color="auto"/>
        <w:left w:val="none" w:sz="0" w:space="0" w:color="auto"/>
        <w:bottom w:val="none" w:sz="0" w:space="0" w:color="auto"/>
        <w:right w:val="none" w:sz="0" w:space="0" w:color="auto"/>
      </w:divBdr>
    </w:div>
    <w:div w:id="1020161036">
      <w:bodyDiv w:val="1"/>
      <w:marLeft w:val="0"/>
      <w:marRight w:val="0"/>
      <w:marTop w:val="0"/>
      <w:marBottom w:val="0"/>
      <w:divBdr>
        <w:top w:val="none" w:sz="0" w:space="0" w:color="auto"/>
        <w:left w:val="none" w:sz="0" w:space="0" w:color="auto"/>
        <w:bottom w:val="none" w:sz="0" w:space="0" w:color="auto"/>
        <w:right w:val="none" w:sz="0" w:space="0" w:color="auto"/>
      </w:divBdr>
    </w:div>
    <w:div w:id="1206259903">
      <w:bodyDiv w:val="1"/>
      <w:marLeft w:val="0"/>
      <w:marRight w:val="0"/>
      <w:marTop w:val="0"/>
      <w:marBottom w:val="0"/>
      <w:divBdr>
        <w:top w:val="none" w:sz="0" w:space="0" w:color="auto"/>
        <w:left w:val="none" w:sz="0" w:space="0" w:color="auto"/>
        <w:bottom w:val="none" w:sz="0" w:space="0" w:color="auto"/>
        <w:right w:val="none" w:sz="0" w:space="0" w:color="auto"/>
      </w:divBdr>
    </w:div>
    <w:div w:id="1434862970">
      <w:bodyDiv w:val="1"/>
      <w:marLeft w:val="0"/>
      <w:marRight w:val="0"/>
      <w:marTop w:val="0"/>
      <w:marBottom w:val="0"/>
      <w:divBdr>
        <w:top w:val="none" w:sz="0" w:space="0" w:color="auto"/>
        <w:left w:val="none" w:sz="0" w:space="0" w:color="auto"/>
        <w:bottom w:val="none" w:sz="0" w:space="0" w:color="auto"/>
        <w:right w:val="none" w:sz="0" w:space="0" w:color="auto"/>
      </w:divBdr>
    </w:div>
    <w:div w:id="156664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Fre79</b:Tag>
    <b:SourceType>Book</b:SourceType>
    <b:Guid>{243F3681-3387-4610-86F5-14178202D501}</b:Guid>
    <b:Title>Magnetic Position and Orientation Tracking System</b:Title>
    <b:Year>1979</b:Year>
    <b:Publisher>IEEE Transactions on Aerospace and Electronic Systems</b:Publisher>
    <b:Author>
      <b:Author>
        <b:NameList>
          <b:Person>
            <b:Last>Frederick H. Raab</b:Last>
            <b:First>Ernest</b:First>
            <b:Middle>B. Blood, Terry O. Steiner, Herbert R. Jones</b:Middle>
          </b:Person>
        </b:NameList>
      </b:Author>
    </b:Author>
    <b:RefOrder>1</b:RefOrder>
  </b:Source>
</b:Sources>
</file>

<file path=customXml/itemProps1.xml><?xml version="1.0" encoding="utf-8"?>
<ds:datastoreItem xmlns:ds="http://schemas.openxmlformats.org/officeDocument/2006/customXml" ds:itemID="{2FD76ED0-4335-416F-89B0-8E043EF32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3247</TotalTime>
  <Pages>1</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11783</CharactersWithSpaces>
  <SharedDoc>false</SharedDoc>
  <HLinks>
    <vt:vector size="12" baseType="variant">
      <vt:variant>
        <vt:i4>3276859</vt:i4>
      </vt:variant>
      <vt:variant>
        <vt:i4>3</vt:i4>
      </vt:variant>
      <vt:variant>
        <vt:i4>0</vt:i4>
      </vt:variant>
      <vt:variant>
        <vt:i4>5</vt:i4>
      </vt:variant>
      <vt:variant>
        <vt:lpwstr>http://tinyurl.com/43chze9</vt:lpwstr>
      </vt:variant>
      <vt:variant>
        <vt:lpwstr/>
      </vt:variant>
      <vt:variant>
        <vt:i4>3276859</vt:i4>
      </vt:variant>
      <vt:variant>
        <vt:i4>0</vt:i4>
      </vt:variant>
      <vt:variant>
        <vt:i4>0</vt:i4>
      </vt:variant>
      <vt:variant>
        <vt:i4>5</vt:i4>
      </vt:variant>
      <vt:variant>
        <vt:lpwstr>http://tinyurl.com/43chze9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Edward;Odeh, Mohammad</dc:creator>
  <cp:keywords>PD3D</cp:keywords>
  <cp:lastModifiedBy>Odeh, Mohammad</cp:lastModifiedBy>
  <cp:revision>24</cp:revision>
  <dcterms:created xsi:type="dcterms:W3CDTF">2017-10-03T04:30:00Z</dcterms:created>
  <dcterms:modified xsi:type="dcterms:W3CDTF">2017-10-13T15:40:00Z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-361110589</vt:i4>
  </property>
  <property fmtid="{D5CDD505-2E9C-101B-9397-08002B2CF9AE}" pid="3" name="ZOTERO_PREF_1">
    <vt:lpwstr>&lt;data data-version="3" zotero-version="5.0.22"&gt;&lt;session id="KffwFzWF"/&gt;&lt;style id="http://www.zotero.org/styles/american-society-of-mechanical-engineers" hasBibliography="1" bibliographyStyleHasBeenSet="0"/&gt;&lt;prefs&gt;&lt;pref name="fieldType" value="Field"/&gt;&lt;pre</vt:lpwstr>
  </property>
  <property fmtid="{D5CDD505-2E9C-101B-9397-08002B2CF9AE}" pid="4" name="ZOTERO_PREF_2">
    <vt:lpwstr>f name="automaticJournalAbbreviations" value="true"/&gt;&lt;pref name="noteType" value="0"/&gt;&lt;/prefs&gt;&lt;/data&gt;</vt:lpwstr>
  </property>
</Properties>
</file>